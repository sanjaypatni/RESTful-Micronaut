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before="120" w:after="0" w:line="240" w:lineRule="auto"/>
      </w:pPr>
      <w:r>
        <w:rPr>
          <w:rFonts w:ascii="Times New Roman" w:hAnsi="Times New Roman"/>
          <w:b w:val="1"/>
          <w:bCs w:val="1"/>
          <w:sz w:val="44"/>
          <w:szCs w:val="44"/>
          <w:rtl w:val="0"/>
          <w:lang w:val="nl-NL"/>
        </w:rPr>
        <w:t xml:space="preserve">Chapter </w:t>
      </w:r>
      <w:r>
        <w:rPr>
          <w:rFonts w:ascii="Times New Roman" w:hAnsi="Times New Roman"/>
          <w:b w:val="1"/>
          <w:bCs w:val="1"/>
          <w:sz w:val="44"/>
          <w:szCs w:val="44"/>
          <w:rtl w:val="0"/>
          <w:lang w:val="en-US"/>
        </w:rPr>
        <w:t>4</w:t>
      </w:r>
      <w:r>
        <w:br w:type="textWrapping"/>
      </w:r>
      <w:commentRangeStart w:id="0"/>
    </w:p>
    <w:p>
      <w:pPr>
        <w:pStyle w:val="Body A"/>
        <w:spacing w:before="120" w:after="0" w:line="240" w:lineRule="auto"/>
        <w:rPr>
          <w:lang w:val="en-US"/>
        </w:rPr>
      </w:pPr>
      <w:r>
        <w:rPr>
          <w:rFonts w:ascii="Times New Roman" w:hAnsi="Times New Roman"/>
          <w:b w:val="1"/>
          <w:bCs w:val="1"/>
          <w:sz w:val="44"/>
          <w:szCs w:val="44"/>
          <w:rtl w:val="0"/>
          <w:lang w:val="en-US"/>
        </w:rPr>
        <w:t>API Design and Modeling</w:t>
      </w:r>
      <w:commentRangeEnd w:id="0"/>
      <w:r>
        <w:commentReference w:id="0"/>
      </w:r>
    </w:p>
    <w:p>
      <w:pPr>
        <w:pStyle w:val="Body A"/>
        <w:spacing w:before="120" w:after="0" w:line="240" w:lineRule="auto"/>
      </w:pPr>
      <w:r>
        <w:rPr>
          <w:rFonts w:ascii="Times New Roman" w:hAnsi="Times New Roman"/>
          <w:sz w:val="32"/>
          <w:szCs w:val="32"/>
          <w:rtl w:val="0"/>
          <w:lang w:val="nl-NL"/>
        </w:rPr>
        <w:t>Sanjay Patni</w:t>
      </w:r>
      <w:r>
        <w:rPr>
          <w:rFonts w:ascii="Times New Roman" w:hAnsi="Times New Roman"/>
          <w:sz w:val="28"/>
          <w:szCs w:val="28"/>
          <w:vertAlign w:val="superscript"/>
          <w:rtl w:val="0"/>
          <w:lang w:val="nl-NL"/>
        </w:rPr>
        <w:t>a*</w:t>
      </w:r>
    </w:p>
    <w:p>
      <w:pPr>
        <w:pStyle w:val="Body A"/>
        <w:spacing w:before="120" w:after="800" w:line="240" w:lineRule="auto"/>
      </w:pPr>
      <w:r>
        <w:rPr>
          <w:rFonts w:ascii="Times New Roman" w:hAnsi="Times New Roman"/>
          <w:sz w:val="20"/>
          <w:szCs w:val="20"/>
          <w:vertAlign w:val="superscript"/>
          <w:rtl w:val="0"/>
          <w:lang w:val="nl-NL"/>
        </w:rPr>
        <w:t>a</w:t>
      </w:r>
      <w:r>
        <w:rPr>
          <w:rFonts w:ascii="Times New Roman" w:hAnsi="Times New Roman"/>
          <w:sz w:val="20"/>
          <w:szCs w:val="20"/>
          <w:rtl w:val="0"/>
          <w:lang w:val="de-DE"/>
        </w:rPr>
        <w:t xml:space="preserve"> UCSC Ex</w:t>
      </w:r>
      <w:r>
        <w:rPr>
          <w:rFonts w:ascii="Times New Roman" w:hAnsi="Times New Roman"/>
          <w:sz w:val="20"/>
          <w:szCs w:val="20"/>
          <w:rtl w:val="0"/>
          <w:lang w:val="en-US"/>
        </w:rPr>
        <w:t>tension, Santa Clara, California, USA</w:t>
      </w:r>
    </w:p>
    <w:p>
      <w:pPr>
        <w:pStyle w:val="Body A"/>
        <w:spacing w:before="240" w:after="120" w:line="240" w:lineRule="auto"/>
        <w:jc w:val="both"/>
        <w:rPr>
          <w:lang w:val="de-DE"/>
        </w:rPr>
      </w:pPr>
      <w:r>
        <w:rPr>
          <w:rFonts w:ascii="Times New Roman" w:hAnsi="Times New Roman"/>
          <w:b w:val="1"/>
          <w:bCs w:val="1"/>
          <w:sz w:val="24"/>
          <w:szCs w:val="24"/>
          <w:rtl w:val="0"/>
          <w:lang w:val="de-DE"/>
        </w:rPr>
        <w:t>Abstract</w:t>
      </w:r>
    </w:p>
    <w:p>
      <w:pPr>
        <w:pStyle w:val="Body A"/>
        <w:spacing w:before="120" w:after="0" w:line="240" w:lineRule="auto"/>
        <w:jc w:val="both"/>
        <w:rPr>
          <w:lang w:val="en-US"/>
        </w:rPr>
      </w:pPr>
      <w:r>
        <w:rPr>
          <w:rFonts w:ascii="Times New Roman" w:hAnsi="Times New Roman"/>
          <w:sz w:val="24"/>
          <w:szCs w:val="24"/>
          <w:rtl w:val="0"/>
          <w:lang w:val="en-US"/>
        </w:rPr>
        <w:t>This chapter starts with API design strategies and then goes into API creation process and modeling. Best practices for REST API design are discussed, followed by API solution architecture. In the exercises, a simple API is designed for podcasts subscription and then modeling using OpenAPI.</w:t>
      </w:r>
    </w:p>
    <w:p>
      <w:pPr>
        <w:pStyle w:val="Body A"/>
        <w:keepLines w:val="1"/>
        <w:spacing w:before="240" w:after="0" w:line="240" w:lineRule="auto"/>
        <w:rPr>
          <w:lang w:val="en-US"/>
        </w:rPr>
      </w:pPr>
      <w:r>
        <w:rPr>
          <w:rFonts w:ascii="Times New Roman" w:hAnsi="Times New Roman"/>
          <w:b w:val="1"/>
          <w:bCs w:val="1"/>
          <w:sz w:val="24"/>
          <w:szCs w:val="24"/>
          <w:rtl w:val="0"/>
          <w:lang w:val="en-US"/>
        </w:rPr>
        <w:t>API Design Strategies</w:t>
      </w:r>
    </w:p>
    <w:p>
      <w:pPr>
        <w:pStyle w:val="Body A"/>
        <w:spacing w:before="120" w:after="0" w:line="240" w:lineRule="auto"/>
        <w:jc w:val="both"/>
        <w:rPr>
          <w:lang w:val="en-US"/>
        </w:rPr>
      </w:pPr>
      <w:r>
        <w:rPr>
          <w:rFonts w:ascii="Times New Roman" w:hAnsi="Times New Roman"/>
          <w:sz w:val="24"/>
          <w:szCs w:val="24"/>
          <w:rtl w:val="0"/>
          <w:lang w:val="en-US"/>
        </w:rPr>
        <w:t>As UI is to UX (User Experience), API is to APX (Application Programming Experience). In APX it is important to answer following questions:</w:t>
      </w:r>
    </w:p>
    <w:p>
      <w:pPr>
        <w:pStyle w:val="Body A"/>
        <w:numPr>
          <w:ilvl w:val="0"/>
          <w:numId w:val="2"/>
        </w:numPr>
        <w:bidi w:val="0"/>
        <w:spacing w:before="120" w:after="0" w:line="240" w:lineRule="auto"/>
        <w:ind w:right="0"/>
        <w:jc w:val="both"/>
        <w:rPr>
          <w:sz w:val="24"/>
          <w:szCs w:val="24"/>
          <w:rtl w:val="0"/>
          <w:lang w:val="en-US"/>
        </w:rPr>
      </w:pPr>
      <w:r>
        <w:rPr>
          <w:rFonts w:ascii="Times New Roman" w:hAnsi="Times New Roman"/>
          <w:sz w:val="24"/>
          <w:szCs w:val="24"/>
          <w:rtl w:val="0"/>
          <w:lang w:val="en-US"/>
        </w:rPr>
        <w:t>What should be exposed?</w:t>
      </w:r>
    </w:p>
    <w:p>
      <w:pPr>
        <w:pStyle w:val="Body A"/>
        <w:numPr>
          <w:ilvl w:val="0"/>
          <w:numId w:val="2"/>
        </w:numPr>
        <w:bidi w:val="0"/>
        <w:spacing w:after="0" w:line="240" w:lineRule="auto"/>
        <w:ind w:right="0"/>
        <w:jc w:val="both"/>
        <w:rPr>
          <w:sz w:val="24"/>
          <w:szCs w:val="24"/>
          <w:rtl w:val="0"/>
          <w:lang w:val="en-US"/>
        </w:rPr>
      </w:pPr>
      <w:r>
        <w:rPr>
          <w:rFonts w:ascii="Times New Roman" w:hAnsi="Times New Roman"/>
          <w:sz w:val="24"/>
          <w:szCs w:val="24"/>
          <w:rtl w:val="0"/>
          <w:lang w:val="en-US"/>
        </w:rPr>
        <w:t>What is the best way to expose the data?</w:t>
      </w:r>
    </w:p>
    <w:p>
      <w:pPr>
        <w:pStyle w:val="Body A"/>
        <w:numPr>
          <w:ilvl w:val="0"/>
          <w:numId w:val="2"/>
        </w:numPr>
        <w:bidi w:val="0"/>
        <w:spacing w:after="0" w:line="240" w:lineRule="auto"/>
        <w:ind w:right="0"/>
        <w:jc w:val="both"/>
        <w:rPr>
          <w:sz w:val="24"/>
          <w:szCs w:val="24"/>
          <w:rtl w:val="0"/>
          <w:lang w:val="en-US"/>
        </w:rPr>
      </w:pPr>
      <w:r>
        <w:rPr>
          <w:rFonts w:ascii="Times New Roman" w:hAnsi="Times New Roman"/>
          <w:sz w:val="24"/>
          <w:szCs w:val="24"/>
          <w:rtl w:val="0"/>
          <w:lang w:val="en-US"/>
        </w:rPr>
        <w:t>How should API be adjusted and improved?</w:t>
      </w:r>
    </w:p>
    <w:p>
      <w:pPr>
        <w:pStyle w:val="Body A"/>
        <w:spacing w:before="120" w:after="0" w:line="240" w:lineRule="auto"/>
        <w:ind w:firstLine="288"/>
        <w:jc w:val="both"/>
        <w:rPr>
          <w:lang w:val="en-US"/>
        </w:rPr>
      </w:pPr>
      <w:r>
        <w:rPr>
          <w:rFonts w:ascii="Times New Roman" w:hAnsi="Times New Roman"/>
          <w:sz w:val="24"/>
          <w:szCs w:val="24"/>
          <w:rtl w:val="0"/>
          <w:lang w:val="en-US"/>
        </w:rPr>
        <w:t>In addition, let</w:t>
      </w:r>
      <w:r>
        <w:rPr>
          <w:rFonts w:ascii="Times New Roman" w:hAnsi="Times New Roman" w:hint="default"/>
          <w:sz w:val="24"/>
          <w:szCs w:val="24"/>
          <w:rtl w:val="0"/>
          <w:lang w:val="en-US"/>
        </w:rPr>
        <w:t>’</w:t>
      </w:r>
      <w:r>
        <w:rPr>
          <w:rFonts w:ascii="Times New Roman" w:hAnsi="Times New Roman"/>
          <w:sz w:val="24"/>
          <w:szCs w:val="24"/>
          <w:rtl w:val="0"/>
          <w:lang w:val="en-US"/>
        </w:rPr>
        <w:t>s discuss why we should develop a nice Application Programming Experience?</w:t>
      </w:r>
    </w:p>
    <w:p>
      <w:pPr>
        <w:pStyle w:val="Body A"/>
        <w:spacing w:after="0" w:line="240" w:lineRule="auto"/>
        <w:ind w:firstLine="288"/>
        <w:jc w:val="both"/>
        <w:rPr>
          <w:lang w:val="en-US"/>
        </w:rPr>
      </w:pPr>
      <w:r>
        <w:rPr>
          <w:rFonts w:ascii="Times New Roman" w:hAnsi="Times New Roman"/>
          <w:sz w:val="24"/>
          <w:szCs w:val="24"/>
          <w:rtl w:val="0"/>
          <w:lang w:val="en-US"/>
        </w:rPr>
        <w:t>A nice API will encourage the developers to use it and share it with others, creating a virtuous cycle where each additional successful implementation leads to more engagement and more contributions from developers who add value to your service. I</w:t>
      </w:r>
      <w:r>
        <w:rPr>
          <w:rFonts w:ascii="Times New Roman" w:hAnsi="Times New Roman" w:hint="default"/>
          <w:sz w:val="24"/>
          <w:szCs w:val="24"/>
          <w:rtl w:val="0"/>
          <w:lang w:val="en-US"/>
        </w:rPr>
        <w:t>’</w:t>
      </w:r>
      <w:r>
        <w:rPr>
          <w:rFonts w:ascii="Times New Roman" w:hAnsi="Times New Roman"/>
          <w:sz w:val="24"/>
          <w:szCs w:val="24"/>
          <w:rtl w:val="0"/>
          <w:lang w:val="en-US"/>
        </w:rPr>
        <w:t>ll start by saying that API design is hard.</w:t>
      </w:r>
    </w:p>
    <w:p>
      <w:pPr>
        <w:pStyle w:val="Body A"/>
        <w:spacing w:after="0" w:line="240" w:lineRule="auto"/>
        <w:ind w:firstLine="288"/>
        <w:jc w:val="both"/>
        <w:rPr>
          <w:lang w:val="en-US"/>
        </w:rPr>
      </w:pPr>
      <w:r>
        <w:rPr>
          <w:rFonts w:ascii="Times New Roman" w:hAnsi="Times New Roman"/>
          <w:sz w:val="24"/>
          <w:szCs w:val="24"/>
          <w:rtl w:val="0"/>
          <w:lang w:val="en-US"/>
        </w:rPr>
        <w:t>Also, a nice API will help to grow an ecosystem of employees, customers, and partners who can use and help to continue to evolve your API in ways that are mutually beneficial.</w:t>
      </w:r>
    </w:p>
    <w:p>
      <w:pPr>
        <w:pStyle w:val="Body A"/>
        <w:spacing w:after="0" w:line="240" w:lineRule="auto"/>
        <w:ind w:firstLine="288"/>
        <w:jc w:val="both"/>
        <w:rPr>
          <w:lang w:val="en-US"/>
        </w:rPr>
      </w:pPr>
      <w:r>
        <w:rPr>
          <w:rFonts w:ascii="Times New Roman" w:hAnsi="Times New Roman"/>
          <w:sz w:val="24"/>
          <w:szCs w:val="24"/>
          <w:rtl w:val="0"/>
          <w:lang w:val="en-US"/>
        </w:rPr>
        <w:t>There are four strategies for API design:</w:t>
      </w:r>
    </w:p>
    <w:p>
      <w:pPr>
        <w:pStyle w:val="Body A"/>
        <w:numPr>
          <w:ilvl w:val="0"/>
          <w:numId w:val="4"/>
        </w:numPr>
        <w:bidi w:val="0"/>
        <w:spacing w:before="120" w:after="0" w:line="240" w:lineRule="auto"/>
        <w:ind w:right="0"/>
        <w:jc w:val="both"/>
        <w:rPr>
          <w:sz w:val="24"/>
          <w:szCs w:val="24"/>
          <w:rtl w:val="0"/>
          <w:lang w:val="en-US"/>
        </w:rPr>
      </w:pPr>
      <w:r>
        <w:rPr>
          <w:rFonts w:ascii="Times New Roman" w:hAnsi="Times New Roman"/>
          <w:sz w:val="24"/>
          <w:szCs w:val="24"/>
          <w:rtl w:val="0"/>
          <w:lang w:val="en-US"/>
        </w:rPr>
        <w:t xml:space="preserve">Bolt-on strategy: This is when you have an existing application and add an API after the fact. This takes advantage of existing code and systems (Figure </w:t>
      </w:r>
      <w:r>
        <w:rPr>
          <w:rStyle w:val="Hyperlink.0"/>
          <w:rFonts w:ascii="Times New Roman" w:cs="Times New Roman" w:hAnsi="Times New Roman" w:eastAsia="Times New Roman"/>
          <w:sz w:val="24"/>
          <w:szCs w:val="24"/>
          <w:lang w:val="nl-NL"/>
        </w:rPr>
        <w:fldChar w:fldCharType="begin" w:fldLock="0"/>
      </w:r>
      <w:r>
        <w:rPr>
          <w:rStyle w:val="Hyperlink.0"/>
          <w:rFonts w:ascii="Times New Roman" w:cs="Times New Roman" w:hAnsi="Times New Roman" w:eastAsia="Times New Roman"/>
          <w:sz w:val="24"/>
          <w:szCs w:val="24"/>
          <w:lang w:val="nl-NL"/>
        </w:rPr>
        <w:instrText xml:space="preserve"> HYPERLINK \l "bookmark" </w:instrText>
      </w:r>
      <w:r>
        <w:rPr>
          <w:rStyle w:val="Hyperlink.0"/>
          <w:rFonts w:ascii="Times New Roman" w:cs="Times New Roman" w:hAnsi="Times New Roman" w:eastAsia="Times New Roman"/>
          <w:sz w:val="24"/>
          <w:szCs w:val="24"/>
          <w:lang w:val="nl-NL"/>
        </w:rPr>
        <w:fldChar w:fldCharType="separate" w:fldLock="0"/>
      </w:r>
      <w:r>
        <w:rPr>
          <w:rStyle w:val="Hyperlink.0"/>
          <w:rFonts w:ascii="Times New Roman" w:hAnsi="Times New Roman"/>
          <w:sz w:val="24"/>
          <w:szCs w:val="24"/>
          <w:rtl w:val="0"/>
          <w:lang w:val="nl-NL"/>
        </w:rPr>
        <w:t>2-1</w:t>
      </w:r>
      <w:r>
        <w:rPr>
          <w:sz w:val="24"/>
          <w:szCs w:val="24"/>
        </w:rPr>
        <w:fldChar w:fldCharType="end" w:fldLock="0"/>
      </w:r>
      <w:r>
        <w:rPr>
          <w:rStyle w:val="Hyperlink.0"/>
          <w:rFonts w:ascii="Times New Roman" w:hAnsi="Times New Roman"/>
          <w:sz w:val="24"/>
          <w:szCs w:val="24"/>
          <w:rtl w:val="0"/>
          <w:lang w:val="nl-NL"/>
        </w:rPr>
        <w:t>).</w:t>
      </w:r>
    </w:p>
    <w:p>
      <w:pPr>
        <w:pStyle w:val="Body A"/>
        <w:spacing w:before="240" w:after="120" w:line="240" w:lineRule="auto"/>
        <w:jc w:val="center"/>
      </w:pPr>
      <w:r>
        <w:rPr>
          <w:rStyle w:val="None"/>
          <w:rFonts w:ascii="Times New Roman" w:cs="Times New Roman" w:hAnsi="Times New Roman" w:eastAsia="Times New Roman"/>
        </w:rPr>
        <w:drawing xmlns:a="http://schemas.openxmlformats.org/drawingml/2006/main">
          <wp:inline distT="0" distB="0" distL="0" distR="0">
            <wp:extent cx="3429000" cy="2305050"/>
            <wp:effectExtent l="0" t="0" r="0" b="0"/>
            <wp:docPr id="1073741825" name="officeArt object" descr="D:\Programs\XED\Background\XML_to_WORD\Springer_Nature\Work\T02\MediaObjects\427457_1_En_2_Fig1_HTML.gif"/>
            <wp:cNvGraphicFramePr/>
            <a:graphic xmlns:a="http://schemas.openxmlformats.org/drawingml/2006/main">
              <a:graphicData uri="http://schemas.openxmlformats.org/drawingml/2006/picture">
                <pic:pic xmlns:pic="http://schemas.openxmlformats.org/drawingml/2006/picture">
                  <pic:nvPicPr>
                    <pic:cNvPr id="1073741825" name="D:\Programs\XED\Background\XML_to_WORD\Springer_Nature\Work\T02\MediaObjects\427457_1_En_2_Fig1_HTML.gif" descr="D:\Programs\XED\Background\XML_to_WORD\Springer_Nature\Work\T02\MediaObjects\427457_1_En_2_Fig1_HTML.gif"/>
                    <pic:cNvPicPr>
                      <a:picLocks noChangeAspect="1"/>
                    </pic:cNvPicPr>
                  </pic:nvPicPr>
                  <pic:blipFill>
                    <a:blip r:embed="rId4">
                      <a:extLst/>
                    </a:blip>
                    <a:stretch>
                      <a:fillRect/>
                    </a:stretch>
                  </pic:blipFill>
                  <pic:spPr>
                    <a:xfrm>
                      <a:off x="0" y="0"/>
                      <a:ext cx="3429000" cy="2305050"/>
                    </a:xfrm>
                    <a:prstGeom prst="rect">
                      <a:avLst/>
                    </a:prstGeom>
                    <a:ln w="12700" cap="flat">
                      <a:noFill/>
                      <a:miter lim="400000"/>
                    </a:ln>
                    <a:effectLst/>
                  </pic:spPr>
                </pic:pic>
              </a:graphicData>
            </a:graphic>
          </wp:inline>
        </w:drawing>
      </w:r>
    </w:p>
    <w:p>
      <w:pPr>
        <w:pStyle w:val="Body A"/>
        <w:keepLines w:val="1"/>
        <w:spacing w:before="120" w:after="0" w:line="240" w:lineRule="auto"/>
        <w:ind w:left="480" w:firstLine="0"/>
        <w:rPr>
          <w:rStyle w:val="None"/>
          <w:i w:val="1"/>
          <w:iCs w:val="1"/>
        </w:rPr>
      </w:pPr>
      <w:r>
        <w:rPr>
          <w:rStyle w:val="None"/>
          <w:rFonts w:ascii="Times New Roman" w:hAnsi="Times New Roman"/>
          <w:b w:val="1"/>
          <w:bCs w:val="1"/>
          <w:i w:val="1"/>
          <w:iCs w:val="1"/>
          <w:sz w:val="20"/>
          <w:szCs w:val="20"/>
          <w:rtl w:val="0"/>
          <w:lang w:val="it-IT"/>
        </w:rPr>
        <w:t xml:space="preserve">Figure 2-1. </w:t>
      </w:r>
      <w:r>
        <w:rPr>
          <w:rStyle w:val="None"/>
          <w:rFonts w:ascii="Times New Roman" w:hAnsi="Times New Roman"/>
          <w:i w:val="1"/>
          <w:iCs w:val="1"/>
          <w:sz w:val="20"/>
          <w:szCs w:val="20"/>
          <w:rtl w:val="0"/>
          <w:lang w:val="en-US"/>
        </w:rPr>
        <w:t>Bolt-on strategy</w:t>
      </w:r>
    </w:p>
    <w:p>
      <w:pPr>
        <w:pStyle w:val="Body A"/>
        <w:numPr>
          <w:ilvl w:val="0"/>
          <w:numId w:val="4"/>
        </w:numPr>
        <w:bidi w:val="0"/>
        <w:spacing w:before="240" w:after="0" w:line="240" w:lineRule="auto"/>
        <w:ind w:right="0"/>
        <w:jc w:val="both"/>
        <w:rPr>
          <w:sz w:val="24"/>
          <w:szCs w:val="24"/>
          <w:rtl w:val="0"/>
          <w:lang w:val="en-US"/>
        </w:rPr>
      </w:pPr>
      <w:r>
        <w:rPr>
          <w:rStyle w:val="None"/>
          <w:rFonts w:ascii="Times New Roman" w:hAnsi="Times New Roman"/>
          <w:sz w:val="24"/>
          <w:szCs w:val="24"/>
          <w:rtl w:val="0"/>
          <w:lang w:val="en-US"/>
        </w:rPr>
        <w:t xml:space="preserve">Greenfield strategy: This is the other extreme. This is a strategy behind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API-first</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or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Mobile first,</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and is the easiest scenario to develop an API. Since you</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re starting from scratch, you can make use of technologies and concepts that may not have been available before (Figure </w:t>
      </w:r>
      <w:r>
        <w:rPr>
          <w:rStyle w:val="Hyperlink.0"/>
          <w:rFonts w:ascii="Times New Roman" w:cs="Times New Roman" w:hAnsi="Times New Roman" w:eastAsia="Times New Roman"/>
          <w:sz w:val="24"/>
          <w:szCs w:val="24"/>
          <w:lang w:val="nl-NL"/>
        </w:rPr>
        <w:fldChar w:fldCharType="begin" w:fldLock="0"/>
      </w:r>
      <w:r>
        <w:rPr>
          <w:rStyle w:val="Hyperlink.0"/>
          <w:rFonts w:ascii="Times New Roman" w:cs="Times New Roman" w:hAnsi="Times New Roman" w:eastAsia="Times New Roman"/>
          <w:sz w:val="24"/>
          <w:szCs w:val="24"/>
          <w:lang w:val="nl-NL"/>
        </w:rPr>
        <w:instrText xml:space="preserve"> HYPERLINK \l "bookmark1" </w:instrText>
      </w:r>
      <w:r>
        <w:rPr>
          <w:rStyle w:val="Hyperlink.0"/>
          <w:rFonts w:ascii="Times New Roman" w:cs="Times New Roman" w:hAnsi="Times New Roman" w:eastAsia="Times New Roman"/>
          <w:sz w:val="24"/>
          <w:szCs w:val="24"/>
          <w:lang w:val="nl-NL"/>
        </w:rPr>
        <w:fldChar w:fldCharType="separate" w:fldLock="0"/>
      </w:r>
      <w:r>
        <w:rPr>
          <w:rStyle w:val="Hyperlink.0"/>
          <w:rFonts w:ascii="Times New Roman" w:hAnsi="Times New Roman"/>
          <w:sz w:val="24"/>
          <w:szCs w:val="24"/>
          <w:rtl w:val="0"/>
          <w:lang w:val="nl-NL"/>
        </w:rPr>
        <w:t>2-2</w:t>
      </w:r>
      <w:r>
        <w:rPr>
          <w:sz w:val="24"/>
          <w:szCs w:val="24"/>
        </w:rPr>
        <w:fldChar w:fldCharType="end" w:fldLock="0"/>
      </w:r>
      <w:r>
        <w:rPr>
          <w:rStyle w:val="Hyperlink.0"/>
          <w:rFonts w:ascii="Times New Roman" w:hAnsi="Times New Roman"/>
          <w:sz w:val="24"/>
          <w:szCs w:val="24"/>
          <w:rtl w:val="0"/>
          <w:lang w:val="nl-NL"/>
        </w:rPr>
        <w:t>).</w:t>
      </w:r>
    </w:p>
    <w:p>
      <w:pPr>
        <w:pStyle w:val="Body A"/>
        <w:spacing w:before="240" w:after="120" w:line="240" w:lineRule="auto"/>
        <w:jc w:val="center"/>
      </w:pPr>
      <w:r>
        <w:rPr>
          <w:rStyle w:val="None"/>
          <w:rFonts w:ascii="Times New Roman" w:cs="Times New Roman" w:hAnsi="Times New Roman" w:eastAsia="Times New Roman"/>
        </w:rPr>
        <w:drawing xmlns:a="http://schemas.openxmlformats.org/drawingml/2006/main">
          <wp:inline distT="0" distB="0" distL="0" distR="0">
            <wp:extent cx="3048000" cy="2409825"/>
            <wp:effectExtent l="0" t="0" r="0" b="0"/>
            <wp:docPr id="1073741826" name="officeArt object" descr="D:\Programs\XED\Background\XML_to_WORD\Springer_Nature\Work\T02\MediaObjects\427457_1_En_2_Fig2_HTML.gif"/>
            <wp:cNvGraphicFramePr/>
            <a:graphic xmlns:a="http://schemas.openxmlformats.org/drawingml/2006/main">
              <a:graphicData uri="http://schemas.openxmlformats.org/drawingml/2006/picture">
                <pic:pic xmlns:pic="http://schemas.openxmlformats.org/drawingml/2006/picture">
                  <pic:nvPicPr>
                    <pic:cNvPr id="1073741826" name="D:\Programs\XED\Background\XML_to_WORD\Springer_Nature\Work\T02\MediaObjects\427457_1_En_2_Fig2_HTML.gif" descr="D:\Programs\XED\Background\XML_to_WORD\Springer_Nature\Work\T02\MediaObjects\427457_1_En_2_Fig2_HTML.gif"/>
                    <pic:cNvPicPr>
                      <a:picLocks noChangeAspect="1"/>
                    </pic:cNvPicPr>
                  </pic:nvPicPr>
                  <pic:blipFill>
                    <a:blip r:embed="rId5">
                      <a:extLst/>
                    </a:blip>
                    <a:stretch>
                      <a:fillRect/>
                    </a:stretch>
                  </pic:blipFill>
                  <pic:spPr>
                    <a:xfrm>
                      <a:off x="0" y="0"/>
                      <a:ext cx="3048000" cy="2409825"/>
                    </a:xfrm>
                    <a:prstGeom prst="rect">
                      <a:avLst/>
                    </a:prstGeom>
                    <a:ln w="12700" cap="flat">
                      <a:noFill/>
                      <a:miter lim="400000"/>
                    </a:ln>
                    <a:effectLst/>
                  </pic:spPr>
                </pic:pic>
              </a:graphicData>
            </a:graphic>
          </wp:inline>
        </w:drawing>
      </w:r>
    </w:p>
    <w:p>
      <w:pPr>
        <w:pStyle w:val="Body A"/>
        <w:keepLines w:val="1"/>
        <w:spacing w:before="120" w:after="0" w:line="240" w:lineRule="auto"/>
        <w:rPr>
          <w:rStyle w:val="None"/>
          <w:i w:val="1"/>
          <w:iCs w:val="1"/>
        </w:rPr>
      </w:pPr>
      <w:r>
        <w:rPr>
          <w:rStyle w:val="None"/>
          <w:rFonts w:ascii="Times New Roman" w:hAnsi="Times New Roman"/>
          <w:b w:val="1"/>
          <w:bCs w:val="1"/>
          <w:i w:val="1"/>
          <w:iCs w:val="1"/>
          <w:sz w:val="20"/>
          <w:szCs w:val="20"/>
          <w:rtl w:val="0"/>
          <w:lang w:val="it-IT"/>
        </w:rPr>
        <w:t xml:space="preserve">Figure 2-2. </w:t>
      </w:r>
      <w:r>
        <w:rPr>
          <w:rStyle w:val="None"/>
          <w:rFonts w:ascii="Times New Roman" w:hAnsi="Times New Roman"/>
          <w:i w:val="1"/>
          <w:iCs w:val="1"/>
          <w:sz w:val="20"/>
          <w:szCs w:val="20"/>
          <w:rtl w:val="0"/>
          <w:lang w:val="en-US"/>
        </w:rPr>
        <w:t>Greenfield strategy</w:t>
      </w:r>
    </w:p>
    <w:p>
      <w:pPr>
        <w:pStyle w:val="Body A"/>
        <w:spacing w:before="240" w:after="0" w:line="240" w:lineRule="auto"/>
        <w:ind w:firstLine="288"/>
        <w:jc w:val="both"/>
        <w:rPr>
          <w:rStyle w:val="None"/>
          <w:rFonts w:ascii="Times New Roman" w:cs="Times New Roman" w:hAnsi="Times New Roman" w:eastAsia="Times New Roman"/>
          <w:sz w:val="24"/>
          <w:szCs w:val="24"/>
        </w:rPr>
      </w:pPr>
      <w:r>
        <w:rPr>
          <w:rStyle w:val="None"/>
          <w:i w:val="1"/>
          <w:iCs w:val="1"/>
          <w:rtl w:val="0"/>
          <w:lang w:val="en-US"/>
        </w:rPr>
        <w:t xml:space="preserve">  </w:t>
      </w:r>
      <w:r>
        <w:rPr>
          <w:rStyle w:val="Hyperlink.2"/>
          <w:rFonts w:ascii="Times New Roman" w:hAnsi="Times New Roman"/>
          <w:sz w:val="24"/>
          <w:szCs w:val="24"/>
          <w:rtl w:val="0"/>
          <w:lang w:val="nl-NL"/>
        </w:rPr>
        <w:t>Gre</w:t>
      </w:r>
      <w:r>
        <w:rPr>
          <w:rStyle w:val="None"/>
          <w:rFonts w:ascii="Times New Roman" w:hAnsi="Times New Roman"/>
          <w:sz w:val="24"/>
          <w:szCs w:val="24"/>
          <w:rtl w:val="0"/>
          <w:lang w:val="en-US"/>
        </w:rPr>
        <w:t xml:space="preserve">enfield or API-first strategy is a simulation-based design implementation. </w:t>
      </w:r>
    </w:p>
    <w:p>
      <w:pPr>
        <w:pStyle w:val="Body A"/>
        <w:spacing w:before="240" w:after="0" w:line="240" w:lineRule="auto"/>
        <w:ind w:firstLine="288"/>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 xml:space="preserve">  Simulation of a back-end system is development of a back-end system without need</w:t>
        <w:tab/>
        <w:tab/>
      </w:r>
    </w:p>
    <w:p>
      <w:pPr>
        <w:pStyle w:val="Body A"/>
        <w:spacing w:after="0" w:line="240" w:lineRule="auto"/>
        <w:ind w:firstLine="288"/>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 xml:space="preserve">  ing fully implemented back-end systems. With simulation of APIs, consumers can </w:t>
      </w:r>
    </w:p>
    <w:p>
      <w:pPr>
        <w:pStyle w:val="Body A"/>
        <w:spacing w:after="0" w:line="240" w:lineRule="auto"/>
        <w:ind w:firstLine="288"/>
        <w:jc w:val="both"/>
        <w:rPr>
          <w:rStyle w:val="None"/>
          <w:lang w:val="en-US"/>
        </w:rPr>
      </w:pPr>
      <w:r>
        <w:rPr>
          <w:rStyle w:val="None"/>
          <w:rFonts w:ascii="Times New Roman" w:hAnsi="Times New Roman"/>
          <w:sz w:val="24"/>
          <w:szCs w:val="24"/>
          <w:rtl w:val="0"/>
          <w:lang w:val="en-US"/>
        </w:rPr>
        <w:t xml:space="preserve">  start development of apps without fully developed APIs.</w:t>
      </w:r>
    </w:p>
    <w:p>
      <w:pPr>
        <w:pStyle w:val="Body A"/>
        <w:numPr>
          <w:ilvl w:val="0"/>
          <w:numId w:val="6"/>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Agile design strategy: Agility is based on the premise that you can start without a full set of specs. You can always adapt and change the specs later, as you go and learn more. Through multiple iterations, architectural design can converge to the right solution. Agile approach should only be applied until API is published.</w:t>
      </w:r>
    </w:p>
    <w:p>
      <w:pPr>
        <w:pStyle w:val="Body A"/>
        <w:numPr>
          <w:ilvl w:val="0"/>
          <w:numId w:val="6"/>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Finally, you have the facade strategy, which is the middle ground between Greenfield and bolt-on. In this case, you can take advantage of existing business systems, yet shape them to what you prefer and need. This gives them the ability to keep working systems in place while making the underlying architecture better.</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API Creation Process and Methodology</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In this section we are going to review API creation process and methodology. In order to deliver great APIs, the design must be a first-order concern. Like optimizing for UX (User Experience) has become a primary concern in UI development, also optimizing for APX (API User Experience) should be a primary concern in API development.</w:t>
      </w:r>
    </w:p>
    <w:p>
      <w:pPr>
        <w:pStyle w:val="Body A"/>
        <w:keepLines w:val="1"/>
        <w:spacing w:before="240" w:after="0" w:line="240" w:lineRule="auto"/>
        <w:rPr>
          <w:rStyle w:val="None"/>
          <w:lang w:val="pt-PT"/>
        </w:rPr>
      </w:pPr>
      <w:r>
        <w:rPr>
          <w:rStyle w:val="None"/>
          <w:rFonts w:ascii="Times New Roman" w:hAnsi="Times New Roman"/>
          <w:b w:val="1"/>
          <w:bCs w:val="1"/>
          <w:sz w:val="24"/>
          <w:szCs w:val="24"/>
          <w:rtl w:val="0"/>
          <w:lang w:val="pt-PT"/>
        </w:rPr>
        <w:t>Process</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 xml:space="preserve">First determine your business value. When thinking about business value, think of the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elevator pitch</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about why you need an API. Developer engagement is not a great goal; you need a tangible goal: increase user engagement, move activity off the main product to the API, engage and retain partners, and so on.</w:t>
      </w:r>
    </w:p>
    <w:p>
      <w:pPr>
        <w:pStyle w:val="Body A"/>
        <w:spacing w:after="0" w:line="240" w:lineRule="auto"/>
        <w:ind w:firstLine="288"/>
        <w:jc w:val="both"/>
        <w:rPr>
          <w:rStyle w:val="None"/>
          <w:lang w:val="en-US"/>
        </w:rPr>
      </w:pPr>
      <w:r>
        <w:rPr>
          <w:rStyle w:val="None"/>
          <w:rFonts w:ascii="Times New Roman" w:hAnsi="Times New Roman"/>
          <w:sz w:val="24"/>
          <w:szCs w:val="24"/>
          <w:rtl w:val="0"/>
          <w:lang w:val="en-US"/>
        </w:rPr>
        <w:t>Choose your metrics, e.g.:</w:t>
      </w:r>
    </w:p>
    <w:p>
      <w:pPr>
        <w:pStyle w:val="Body A"/>
        <w:numPr>
          <w:ilvl w:val="0"/>
          <w:numId w:val="8"/>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Number of developer keys in use</w:t>
      </w:r>
    </w:p>
    <w:p>
      <w:pPr>
        <w:pStyle w:val="Body A"/>
        <w:numPr>
          <w:ilvl w:val="0"/>
          <w:numId w:val="8"/>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Number of applications developed</w:t>
      </w:r>
    </w:p>
    <w:p>
      <w:pPr>
        <w:pStyle w:val="Body A"/>
        <w:numPr>
          <w:ilvl w:val="0"/>
          <w:numId w:val="8"/>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Number of users interacting via API</w:t>
      </w:r>
    </w:p>
    <w:p>
      <w:pPr>
        <w:pStyle w:val="Body A"/>
        <w:numPr>
          <w:ilvl w:val="0"/>
          <w:numId w:val="8"/>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Number of partner integrations</w:t>
      </w:r>
    </w:p>
    <w:p>
      <w:pPr>
        <w:pStyle w:val="Body A"/>
        <w:numPr>
          <w:ilvl w:val="0"/>
          <w:numId w:val="8"/>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How API is enhancing goals of the company as a whole rather than simply determining how many people have begun to integrate</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API Methodology</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Consists of 5 phases in the case of agile strategy:</w:t>
      </w:r>
    </w:p>
    <w:p>
      <w:pPr>
        <w:pStyle w:val="Body A"/>
        <w:numPr>
          <w:ilvl w:val="0"/>
          <w:numId w:val="10"/>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Domain analysis or API description</w:t>
      </w:r>
    </w:p>
    <w:p>
      <w:pPr>
        <w:pStyle w:val="Body A"/>
        <w:numPr>
          <w:ilvl w:val="0"/>
          <w:numId w:val="10"/>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Architecture design</w:t>
      </w:r>
    </w:p>
    <w:p>
      <w:pPr>
        <w:pStyle w:val="Body A"/>
        <w:numPr>
          <w:ilvl w:val="0"/>
          <w:numId w:val="10"/>
        </w:numPr>
        <w:bidi w:val="0"/>
        <w:spacing w:after="0" w:line="240" w:lineRule="auto"/>
        <w:ind w:right="0"/>
        <w:jc w:val="both"/>
        <w:rPr>
          <w:sz w:val="24"/>
          <w:szCs w:val="24"/>
          <w:rtl w:val="0"/>
          <w:lang w:val="nl-NL"/>
        </w:rPr>
      </w:pPr>
      <w:r>
        <w:rPr>
          <w:rStyle w:val="None"/>
          <w:rFonts w:ascii="Times New Roman" w:hAnsi="Times New Roman"/>
          <w:sz w:val="24"/>
          <w:szCs w:val="24"/>
          <w:rtl w:val="0"/>
          <w:lang w:val="nl-NL"/>
        </w:rPr>
        <w:t>Prototyping</w:t>
      </w:r>
    </w:p>
    <w:p>
      <w:pPr>
        <w:pStyle w:val="Body A"/>
        <w:numPr>
          <w:ilvl w:val="0"/>
          <w:numId w:val="10"/>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Building API for production, then</w:t>
      </w:r>
    </w:p>
    <w:p>
      <w:pPr>
        <w:pStyle w:val="Body A"/>
        <w:numPr>
          <w:ilvl w:val="0"/>
          <w:numId w:val="10"/>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Publishing the API</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Domain Analysis or API Description</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Define your use cases for domain analysis. Who are the participants? Are they external or internal? Which API solutions do consumers want to build with the API? Which other API solutions would be possible with the API?</w:t>
      </w:r>
    </w:p>
    <w:p>
      <w:pPr>
        <w:pStyle w:val="Body A"/>
        <w:spacing w:after="0" w:line="240" w:lineRule="auto"/>
        <w:ind w:firstLine="288"/>
        <w:jc w:val="both"/>
        <w:rPr>
          <w:rStyle w:val="None"/>
          <w:lang w:val="en-US"/>
        </w:rPr>
      </w:pPr>
      <w:r>
        <w:rPr>
          <w:rStyle w:val="None"/>
          <w:rFonts w:ascii="Times New Roman" w:hAnsi="Times New Roman"/>
          <w:sz w:val="24"/>
          <w:szCs w:val="24"/>
          <w:rtl w:val="0"/>
          <w:lang w:val="en-US"/>
        </w:rPr>
        <w:t>Activities participant takes on consumer view: What would the API that the consumer wants to use look like? What apps does the consumer want to build? What data or domain objects does the consumer want to use in his app?</w:t>
      </w:r>
    </w:p>
    <w:p>
      <w:pPr>
        <w:pStyle w:val="Body A"/>
        <w:spacing w:after="0" w:line="240" w:lineRule="auto"/>
        <w:ind w:firstLine="288"/>
        <w:jc w:val="both"/>
        <w:rPr>
          <w:rStyle w:val="None"/>
          <w:lang w:val="en-US"/>
        </w:rPr>
      </w:pPr>
      <w:r>
        <w:rPr>
          <w:rStyle w:val="None"/>
          <w:rFonts w:ascii="Times New Roman" w:hAnsi="Times New Roman"/>
          <w:sz w:val="24"/>
          <w:szCs w:val="24"/>
          <w:rtl w:val="0"/>
          <w:lang w:val="en-US"/>
        </w:rPr>
        <w:t>Break activities into steps or write down the usage scenario.</w:t>
      </w:r>
    </w:p>
    <w:p>
      <w:pPr>
        <w:pStyle w:val="Body A"/>
        <w:numPr>
          <w:ilvl w:val="0"/>
          <w:numId w:val="12"/>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A dependent resource can not exist without another.</w:t>
      </w:r>
    </w:p>
    <w:p>
      <w:pPr>
        <w:pStyle w:val="Body A"/>
        <w:numPr>
          <w:ilvl w:val="0"/>
          <w:numId w:val="14"/>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For example, the association of a podcast and its consumer can not be determined unless the podcast and its consumer are created.</w:t>
      </w:r>
    </w:p>
    <w:p>
      <w:pPr>
        <w:pStyle w:val="Body A"/>
        <w:numPr>
          <w:ilvl w:val="0"/>
          <w:numId w:val="12"/>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An independent resource can exist without another.</w:t>
      </w:r>
    </w:p>
    <w:p>
      <w:pPr>
        <w:pStyle w:val="Body A"/>
        <w:numPr>
          <w:ilvl w:val="0"/>
          <w:numId w:val="16"/>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For example, a podcast resource can exist without any dependency.</w:t>
      </w:r>
    </w:p>
    <w:p>
      <w:pPr>
        <w:pStyle w:val="Body A"/>
        <w:numPr>
          <w:ilvl w:val="0"/>
          <w:numId w:val="12"/>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An associative resource exists independently but still has some kind of relation, i.e., it may be connected by reference.</w:t>
      </w:r>
    </w:p>
    <w:p>
      <w:pPr>
        <w:pStyle w:val="Body A"/>
        <w:numPr>
          <w:ilvl w:val="0"/>
          <w:numId w:val="18"/>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As mentioned above</w:t>
      </w:r>
    </w:p>
    <w:p>
      <w:pPr>
        <w:pStyle w:val="Body A"/>
        <w:spacing w:before="120" w:after="0" w:line="240" w:lineRule="auto"/>
        <w:ind w:firstLine="288"/>
        <w:jc w:val="both"/>
        <w:rPr>
          <w:rStyle w:val="None"/>
          <w:lang w:val="en-US"/>
        </w:rPr>
      </w:pPr>
      <w:r>
        <w:rPr>
          <w:rStyle w:val="None"/>
          <w:rFonts w:ascii="Times New Roman" w:hAnsi="Times New Roman"/>
          <w:sz w:val="24"/>
          <w:szCs w:val="24"/>
          <w:rtl w:val="0"/>
          <w:lang w:val="en-US"/>
        </w:rPr>
        <w:t>The next step is to identify possible transitions between resource states. Transitions between states provide an indicator of the HTTP method that needs to be supported. For the example of the podcast which could be added to a playlist, let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analyze different states:</w:t>
      </w:r>
    </w:p>
    <w:p>
      <w:pPr>
        <w:pStyle w:val="Body A"/>
        <w:spacing w:before="240" w:after="120" w:line="240" w:lineRule="auto"/>
        <w:jc w:val="both"/>
        <w:rPr>
          <w:rStyle w:val="None"/>
          <w:i w:val="1"/>
          <w:iCs w:val="1"/>
          <w:lang w:val="en-US"/>
        </w:rPr>
      </w:pPr>
      <w:r>
        <w:rPr>
          <w:rStyle w:val="None"/>
          <w:rFonts w:ascii="Times New Roman" w:hAnsi="Times New Roman"/>
          <w:b w:val="1"/>
          <w:bCs w:val="1"/>
          <w:i w:val="1"/>
          <w:iCs w:val="1"/>
          <w:sz w:val="20"/>
          <w:szCs w:val="20"/>
          <w:rtl w:val="0"/>
          <w:lang w:val="en-US"/>
        </w:rPr>
        <w:t xml:space="preserve">Table 2-1. </w:t>
      </w:r>
      <w:r>
        <w:rPr>
          <w:rStyle w:val="None"/>
          <w:rFonts w:ascii="Times New Roman" w:hAnsi="Times New Roman"/>
          <w:i w:val="1"/>
          <w:iCs w:val="1"/>
          <w:sz w:val="20"/>
          <w:szCs w:val="20"/>
          <w:rtl w:val="0"/>
          <w:lang w:val="en-US"/>
        </w:rPr>
        <w:t>Domain analysis example</w:t>
      </w:r>
    </w:p>
    <w:tbl>
      <w:tblPr>
        <w:tblW w:w="8660" w:type="dxa"/>
        <w:jc w:val="left"/>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88"/>
        <w:gridCol w:w="2425"/>
        <w:gridCol w:w="1845"/>
        <w:gridCol w:w="3102"/>
      </w:tblGrid>
      <w:tr>
        <w:tblPrEx>
          <w:shd w:val="clear" w:color="auto" w:fill="ced7e7"/>
        </w:tblPrEx>
        <w:trPr>
          <w:trHeight w:val="280" w:hRule="atLeast"/>
        </w:trPr>
        <w:tc>
          <w:tcPr>
            <w:tcW w:type="dxa" w:w="1288"/>
            <w:tcBorders>
              <w:top w:val="single" w:color="000000" w:sz="3" w:space="0" w:shadow="0" w:frame="0"/>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b w:val="1"/>
                <w:bCs w:val="1"/>
                <w:sz w:val="20"/>
                <w:szCs w:val="20"/>
                <w:shd w:val="nil" w:color="auto" w:fill="auto"/>
                <w:rtl w:val="0"/>
                <w:lang w:val="en-US"/>
              </w:rPr>
              <w:t>State</w:t>
            </w:r>
          </w:p>
        </w:tc>
        <w:tc>
          <w:tcPr>
            <w:tcW w:type="dxa" w:w="2425"/>
            <w:tcBorders>
              <w:top w:val="single" w:color="000000" w:sz="3" w:space="0" w:shadow="0" w:frame="0"/>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b w:val="1"/>
                <w:bCs w:val="1"/>
                <w:sz w:val="20"/>
                <w:szCs w:val="20"/>
                <w:shd w:val="nil" w:color="auto" w:fill="auto"/>
                <w:rtl w:val="0"/>
                <w:lang w:val="en-US"/>
              </w:rPr>
              <w:t>Operation</w:t>
            </w:r>
          </w:p>
        </w:tc>
        <w:tc>
          <w:tcPr>
            <w:tcW w:type="dxa" w:w="1845"/>
            <w:tcBorders>
              <w:top w:val="single" w:color="000000" w:sz="3" w:space="0" w:shadow="0" w:frame="0"/>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b w:val="1"/>
                <w:bCs w:val="1"/>
                <w:sz w:val="20"/>
                <w:szCs w:val="20"/>
                <w:shd w:val="nil" w:color="auto" w:fill="auto"/>
                <w:rtl w:val="0"/>
                <w:lang w:val="en-US"/>
              </w:rPr>
              <w:t>Domain Objet</w:t>
            </w:r>
          </w:p>
        </w:tc>
        <w:tc>
          <w:tcPr>
            <w:tcW w:type="dxa" w:w="3102"/>
            <w:tcBorders>
              <w:top w:val="single" w:color="000000" w:sz="3" w:space="0" w:shadow="0" w:frame="0"/>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b w:val="1"/>
                <w:bCs w:val="1"/>
                <w:sz w:val="20"/>
                <w:szCs w:val="20"/>
                <w:shd w:val="nil" w:color="auto" w:fill="auto"/>
                <w:rtl w:val="0"/>
                <w:lang w:val="en-US"/>
              </w:rPr>
              <w:t>Description</w:t>
            </w:r>
          </w:p>
        </w:tc>
      </w:tr>
      <w:tr>
        <w:tblPrEx>
          <w:shd w:val="clear" w:color="auto" w:fill="ced7e7"/>
        </w:tblPrEx>
        <w:trPr>
          <w:trHeight w:val="278" w:hRule="atLeast"/>
        </w:trPr>
        <w:tc>
          <w:tcPr>
            <w:tcW w:type="dxa" w:w="1288"/>
            <w:tcBorders>
              <w:top w:val="single" w:color="000000" w:sz="3"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CREATE</w:t>
            </w:r>
          </w:p>
        </w:tc>
        <w:tc>
          <w:tcPr>
            <w:tcW w:type="dxa" w:w="2425"/>
            <w:tcBorders>
              <w:top w:val="single" w:color="000000" w:sz="3"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POST</w:t>
            </w:r>
          </w:p>
        </w:tc>
        <w:tc>
          <w:tcPr>
            <w:tcW w:type="dxa" w:w="1845"/>
            <w:tcBorders>
              <w:top w:val="single" w:color="000000" w:sz="3"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PODCAST</w:t>
            </w:r>
          </w:p>
        </w:tc>
        <w:tc>
          <w:tcPr>
            <w:tcW w:type="dxa" w:w="3102"/>
            <w:tcBorders>
              <w:top w:val="single" w:color="000000" w:sz="3"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Creates podcast</w:t>
            </w:r>
          </w:p>
        </w:tc>
      </w:tr>
      <w:tr>
        <w:tblPrEx>
          <w:shd w:val="clear" w:color="auto" w:fill="ced7e7"/>
        </w:tblPrEx>
        <w:trPr>
          <w:trHeight w:val="243" w:hRule="atLeast"/>
        </w:trPr>
        <w:tc>
          <w:tcPr>
            <w:tcW w:type="dxa" w:w="1288"/>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READ</w:t>
            </w:r>
          </w:p>
        </w:tc>
        <w:tc>
          <w:tcPr>
            <w:tcW w:type="dxa" w:w="2425"/>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GET</w:t>
            </w:r>
          </w:p>
        </w:tc>
        <w:tc>
          <w:tcPr>
            <w:tcW w:type="dxa" w:w="1845"/>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shd w:val="nil" w:color="auto" w:fill="auto"/>
                <w:rtl w:val="0"/>
                <w:lang w:val="nl-NL"/>
              </w:rPr>
              <w:t>PODCAST</w:t>
            </w:r>
          </w:p>
        </w:tc>
        <w:tc>
          <w:tcPr>
            <w:tcW w:type="dxa" w:w="310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shd w:val="nil" w:color="auto" w:fill="auto"/>
                <w:rtl w:val="0"/>
                <w:lang w:val="en-US"/>
              </w:rPr>
              <w:t>Read podcasts</w:t>
            </w:r>
          </w:p>
        </w:tc>
      </w:tr>
      <w:tr>
        <w:tblPrEx>
          <w:shd w:val="clear" w:color="auto" w:fill="ced7e7"/>
        </w:tblPrEx>
        <w:trPr>
          <w:trHeight w:val="232" w:hRule="atLeast"/>
        </w:trPr>
        <w:tc>
          <w:tcPr>
            <w:tcW w:type="dxa" w:w="1288"/>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READ</w:t>
            </w:r>
          </w:p>
        </w:tc>
        <w:tc>
          <w:tcPr>
            <w:tcW w:type="dxa" w:w="2425"/>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GET/{podcast_id}</w:t>
            </w:r>
          </w:p>
        </w:tc>
        <w:tc>
          <w:tcPr>
            <w:tcW w:type="dxa" w:w="1845"/>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PODCAST</w:t>
            </w:r>
          </w:p>
        </w:tc>
        <w:tc>
          <w:tcPr>
            <w:tcW w:type="dxa" w:w="310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Reads podcast</w:t>
            </w:r>
          </w:p>
        </w:tc>
      </w:tr>
      <w:tr>
        <w:tblPrEx>
          <w:shd w:val="clear" w:color="auto" w:fill="ced7e7"/>
        </w:tblPrEx>
        <w:trPr>
          <w:trHeight w:val="237" w:hRule="atLeast"/>
        </w:trPr>
        <w:tc>
          <w:tcPr>
            <w:tcW w:type="dxa" w:w="1288"/>
            <w:tcBorders>
              <w:top w:val="nil"/>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UPDATE</w:t>
            </w:r>
          </w:p>
        </w:tc>
        <w:tc>
          <w:tcPr>
            <w:tcW w:type="dxa" w:w="2425"/>
            <w:tcBorders>
              <w:top w:val="nil"/>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PUT/{playlist_id}</w:t>
            </w:r>
          </w:p>
        </w:tc>
        <w:tc>
          <w:tcPr>
            <w:tcW w:type="dxa" w:w="1845"/>
            <w:tcBorders>
              <w:top w:val="nil"/>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PODCAST</w:t>
            </w:r>
          </w:p>
        </w:tc>
        <w:tc>
          <w:tcPr>
            <w:tcW w:type="dxa" w:w="3102"/>
            <w:tcBorders>
              <w:top w:val="nil"/>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shd w:val="nil" w:color="auto" w:fill="auto"/>
                <w:rtl w:val="0"/>
                <w:lang w:val="en-US"/>
              </w:rPr>
              <w:t xml:space="preserve">Updates </w:t>
            </w:r>
            <w:r>
              <w:rPr>
                <w:rStyle w:val="None"/>
                <w:rFonts w:ascii="Times New Roman" w:hAnsi="Times New Roman"/>
                <w:sz w:val="20"/>
                <w:szCs w:val="20"/>
                <w:shd w:val="nil" w:color="auto" w:fill="auto"/>
                <w:rtl w:val="0"/>
                <w:lang w:val="en-US"/>
              </w:rPr>
              <w:t>podcast</w:t>
            </w:r>
          </w:p>
        </w:tc>
      </w:tr>
    </w:tbl>
    <w:p>
      <w:pPr>
        <w:pStyle w:val="Body A"/>
        <w:widowControl w:val="0"/>
        <w:spacing w:before="240" w:after="120" w:line="240" w:lineRule="auto"/>
        <w:ind w:left="864" w:hanging="864"/>
        <w:jc w:val="both"/>
        <w:rPr>
          <w:rStyle w:val="None"/>
          <w:i w:val="1"/>
          <w:iCs w:val="1"/>
          <w:lang w:val="en-US"/>
        </w:rPr>
      </w:pPr>
    </w:p>
    <w:p>
      <w:pPr>
        <w:pStyle w:val="Body A"/>
        <w:widowControl w:val="0"/>
        <w:spacing w:before="240" w:after="120" w:line="240" w:lineRule="auto"/>
        <w:ind w:left="756" w:hanging="756"/>
        <w:rPr>
          <w:rStyle w:val="None"/>
          <w:i w:val="1"/>
          <w:iCs w:val="1"/>
          <w:lang w:val="en-US"/>
        </w:rPr>
      </w:pPr>
    </w:p>
    <w:p>
      <w:pPr>
        <w:pStyle w:val="Body A"/>
        <w:widowControl w:val="0"/>
        <w:spacing w:before="240" w:after="120" w:line="240" w:lineRule="auto"/>
        <w:ind w:left="648" w:hanging="648"/>
        <w:rPr>
          <w:rStyle w:val="None"/>
          <w:i w:val="1"/>
          <w:iCs w:val="1"/>
          <w:lang w:val="en-US"/>
        </w:rPr>
      </w:pPr>
    </w:p>
    <w:p>
      <w:pPr>
        <w:pStyle w:val="Body A"/>
        <w:widowControl w:val="0"/>
        <w:spacing w:before="240" w:after="120" w:line="240" w:lineRule="auto"/>
        <w:ind w:left="540" w:hanging="540"/>
        <w:rPr>
          <w:rStyle w:val="None"/>
          <w:i w:val="1"/>
          <w:iCs w:val="1"/>
          <w:lang w:val="en-US"/>
        </w:rPr>
      </w:pPr>
    </w:p>
    <w:p>
      <w:pPr>
        <w:pStyle w:val="Body A"/>
        <w:widowControl w:val="0"/>
        <w:spacing w:before="240" w:after="120" w:line="240" w:lineRule="auto"/>
        <w:ind w:left="432" w:hanging="432"/>
        <w:rPr>
          <w:rStyle w:val="None"/>
          <w:i w:val="1"/>
          <w:iCs w:val="1"/>
          <w:lang w:val="en-US"/>
        </w:rPr>
      </w:pPr>
    </w:p>
    <w:p>
      <w:pPr>
        <w:pStyle w:val="Body A"/>
        <w:widowControl w:val="0"/>
        <w:spacing w:before="240" w:after="120" w:line="240" w:lineRule="auto"/>
        <w:ind w:left="324" w:hanging="324"/>
        <w:rPr>
          <w:rStyle w:val="None"/>
          <w:i w:val="1"/>
          <w:iCs w:val="1"/>
          <w:lang w:val="en-US"/>
        </w:rPr>
      </w:pPr>
    </w:p>
    <w:p>
      <w:pPr>
        <w:pStyle w:val="Body A"/>
        <w:spacing w:before="180" w:after="0" w:line="240" w:lineRule="auto"/>
        <w:ind w:firstLine="288"/>
        <w:jc w:val="both"/>
        <w:rPr>
          <w:rStyle w:val="None"/>
          <w:lang w:val="en-US"/>
        </w:rPr>
      </w:pPr>
      <w:r>
        <w:rPr>
          <w:rStyle w:val="None"/>
          <w:rFonts w:ascii="Times New Roman" w:hAnsi="Times New Roman"/>
          <w:sz w:val="24"/>
          <w:szCs w:val="24"/>
          <w:rtl w:val="0"/>
          <w:lang w:val="en-US"/>
        </w:rPr>
        <w:t>Also, verify by building a simple demo app. More than curl calls, this demo app provides a showcase for the API and can be reused in later stages.</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Architecture Design</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In this phase, API description or analysis phase is further redefined. Architecture design should make decisions about</w:t>
      </w:r>
    </w:p>
    <w:p>
      <w:pPr>
        <w:pStyle w:val="Body A"/>
        <w:numPr>
          <w:ilvl w:val="0"/>
          <w:numId w:val="20"/>
        </w:numPr>
        <w:bidi w:val="0"/>
        <w:spacing w:before="120" w:after="0" w:line="240" w:lineRule="auto"/>
        <w:ind w:right="0"/>
        <w:jc w:val="both"/>
        <w:rPr>
          <w:sz w:val="24"/>
          <w:szCs w:val="24"/>
          <w:rtl w:val="0"/>
          <w:lang w:val="it-IT"/>
        </w:rPr>
      </w:pPr>
      <w:r>
        <w:rPr>
          <w:rStyle w:val="None"/>
          <w:rFonts w:ascii="Times New Roman" w:hAnsi="Times New Roman"/>
          <w:sz w:val="24"/>
          <w:szCs w:val="24"/>
          <w:rtl w:val="0"/>
          <w:lang w:val="it-IT"/>
        </w:rPr>
        <w:t>Protocol</w:t>
      </w:r>
    </w:p>
    <w:p>
      <w:pPr>
        <w:pStyle w:val="Body A"/>
        <w:numPr>
          <w:ilvl w:val="0"/>
          <w:numId w:val="20"/>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End points</w:t>
      </w:r>
    </w:p>
    <w:p>
      <w:pPr>
        <w:pStyle w:val="Body A"/>
        <w:numPr>
          <w:ilvl w:val="0"/>
          <w:numId w:val="20"/>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URI design</w:t>
      </w:r>
    </w:p>
    <w:p>
      <w:pPr>
        <w:pStyle w:val="Body A"/>
        <w:numPr>
          <w:ilvl w:val="0"/>
          <w:numId w:val="20"/>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Security</w:t>
      </w:r>
    </w:p>
    <w:p>
      <w:pPr>
        <w:pStyle w:val="Body A"/>
        <w:numPr>
          <w:ilvl w:val="0"/>
          <w:numId w:val="20"/>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Performance or availability</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Detail design description:</w:t>
      </w:r>
    </w:p>
    <w:p>
      <w:pPr>
        <w:pStyle w:val="Body A"/>
        <w:numPr>
          <w:ilvl w:val="0"/>
          <w:numId w:val="22"/>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Resources</w:t>
      </w:r>
    </w:p>
    <w:p>
      <w:pPr>
        <w:pStyle w:val="Body A"/>
        <w:numPr>
          <w:ilvl w:val="0"/>
          <w:numId w:val="22"/>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Representations</w:t>
      </w:r>
    </w:p>
    <w:p>
      <w:pPr>
        <w:pStyle w:val="Body A"/>
        <w:numPr>
          <w:ilvl w:val="0"/>
          <w:numId w:val="22"/>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Content types</w:t>
      </w:r>
    </w:p>
    <w:p>
      <w:pPr>
        <w:pStyle w:val="Body A"/>
        <w:numPr>
          <w:ilvl w:val="0"/>
          <w:numId w:val="22"/>
        </w:numPr>
        <w:bidi w:val="0"/>
        <w:spacing w:after="0" w:line="240" w:lineRule="auto"/>
        <w:ind w:right="0"/>
        <w:jc w:val="both"/>
        <w:rPr>
          <w:sz w:val="24"/>
          <w:szCs w:val="24"/>
          <w:rtl w:val="0"/>
          <w:lang w:val="pt-PT"/>
        </w:rPr>
      </w:pPr>
      <w:r>
        <w:rPr>
          <w:rStyle w:val="None"/>
          <w:rFonts w:ascii="Times New Roman" w:hAnsi="Times New Roman"/>
          <w:sz w:val="24"/>
          <w:szCs w:val="24"/>
          <w:rtl w:val="0"/>
          <w:lang w:val="pt-PT"/>
        </w:rPr>
        <w:t>Parameters</w:t>
      </w:r>
    </w:p>
    <w:p>
      <w:pPr>
        <w:pStyle w:val="Body A"/>
        <w:numPr>
          <w:ilvl w:val="0"/>
          <w:numId w:val="22"/>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HTTP methods</w:t>
      </w:r>
    </w:p>
    <w:p>
      <w:pPr>
        <w:pStyle w:val="Body A"/>
        <w:numPr>
          <w:ilvl w:val="0"/>
          <w:numId w:val="22"/>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HTTP status codes</w:t>
      </w:r>
    </w:p>
    <w:p>
      <w:pPr>
        <w:pStyle w:val="Body A"/>
        <w:numPr>
          <w:ilvl w:val="0"/>
          <w:numId w:val="22"/>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Consistent naming</w:t>
      </w:r>
    </w:p>
    <w:p>
      <w:pPr>
        <w:pStyle w:val="Body A"/>
        <w:spacing w:before="120" w:after="0" w:line="240" w:lineRule="auto"/>
        <w:ind w:firstLine="288"/>
        <w:jc w:val="both"/>
      </w:pPr>
      <w:r>
        <w:rPr>
          <w:rStyle w:val="None"/>
          <w:rFonts w:ascii="Times New Roman" w:hAnsi="Times New Roman"/>
          <w:sz w:val="24"/>
          <w:szCs w:val="24"/>
          <w:rtl w:val="0"/>
          <w:lang w:val="en-US"/>
        </w:rPr>
        <w:t xml:space="preserve">In addition, look into reusability by looking at common APIs in the API Portfolio. Design decisions should be consistent with the API in the API Portfolio. The API Portfolio is a collection of APIs in an Enterprise, as discussed in Chapter </w:t>
      </w:r>
      <w:r>
        <w:rPr>
          <w:rStyle w:val="Hyperlink.1"/>
          <w:rFonts w:ascii="Times New Roman" w:cs="Times New Roman" w:hAnsi="Times New Roman" w:eastAsia="Times New Roman"/>
          <w:sz w:val="24"/>
          <w:szCs w:val="24"/>
          <w:u w:color="0000ff"/>
          <w:lang w:val="nl-NL"/>
        </w:rPr>
        <w:fldChar w:fldCharType="begin" w:fldLock="0"/>
      </w:r>
      <w:r>
        <w:rPr>
          <w:rStyle w:val="Hyperlink.1"/>
          <w:rFonts w:ascii="Times New Roman" w:cs="Times New Roman" w:hAnsi="Times New Roman" w:eastAsia="Times New Roman"/>
          <w:sz w:val="24"/>
          <w:szCs w:val="24"/>
          <w:u w:color="0000ff"/>
          <w:lang w:val="nl-NL"/>
        </w:rPr>
        <w:instrText xml:space="preserve"> HYPERLINK "http://dx.doi.org/10.1007/978-1-4842-2665-0_5"</w:instrText>
      </w:r>
      <w:r>
        <w:rPr>
          <w:rStyle w:val="Hyperlink.1"/>
          <w:rFonts w:ascii="Times New Roman" w:cs="Times New Roman" w:hAnsi="Times New Roman" w:eastAsia="Times New Roman"/>
          <w:sz w:val="24"/>
          <w:szCs w:val="24"/>
          <w:u w:color="0000ff"/>
          <w:lang w:val="nl-NL"/>
        </w:rPr>
        <w:fldChar w:fldCharType="separate" w:fldLock="0"/>
      </w:r>
      <w:r>
        <w:rPr>
          <w:rStyle w:val="Hyperlink.1"/>
          <w:rFonts w:ascii="Times New Roman" w:hAnsi="Times New Roman"/>
          <w:sz w:val="24"/>
          <w:szCs w:val="24"/>
          <w:u w:color="0000ff"/>
          <w:rtl w:val="0"/>
          <w:lang w:val="nl-NL"/>
        </w:rPr>
        <w:t>5</w:t>
      </w:r>
      <w:r>
        <w:rPr/>
        <w:fldChar w:fldCharType="end" w:fldLock="0"/>
      </w:r>
      <w:r>
        <w:rPr>
          <w:rStyle w:val="Hyperlink.2"/>
          <w:rFonts w:ascii="Times New Roman" w:hAnsi="Times New Roman"/>
          <w:sz w:val="24"/>
          <w:szCs w:val="24"/>
          <w:rtl w:val="0"/>
          <w:lang w:val="nl-NL"/>
        </w:rPr>
        <w:t>.</w:t>
      </w:r>
    </w:p>
    <w:p>
      <w:pPr>
        <w:pStyle w:val="Body A"/>
        <w:spacing w:after="0" w:line="240" w:lineRule="auto"/>
        <w:ind w:firstLine="288"/>
        <w:jc w:val="both"/>
        <w:rPr>
          <w:rStyle w:val="None"/>
          <w:lang w:val="en-US"/>
        </w:rPr>
      </w:pPr>
      <w:r>
        <w:rPr>
          <w:rStyle w:val="None"/>
          <w:rFonts w:ascii="Times New Roman" w:hAnsi="Times New Roman"/>
          <w:sz w:val="24"/>
          <w:szCs w:val="24"/>
          <w:rtl w:val="0"/>
          <w:lang w:val="en-US"/>
        </w:rPr>
        <w:t>As part of the design verification, the demo app can be further extended here with design decisions. Issues to be verified are that:</w:t>
      </w:r>
    </w:p>
    <w:p>
      <w:pPr>
        <w:pStyle w:val="Body A"/>
        <w:numPr>
          <w:ilvl w:val="0"/>
          <w:numId w:val="24"/>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the API is still easy to use;</w:t>
      </w:r>
    </w:p>
    <w:p>
      <w:pPr>
        <w:pStyle w:val="Body A"/>
        <w:numPr>
          <w:ilvl w:val="0"/>
          <w:numId w:val="24"/>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the API is simple and supports use cases; and,</w:t>
      </w:r>
    </w:p>
    <w:p>
      <w:pPr>
        <w:pStyle w:val="Body A"/>
        <w:numPr>
          <w:ilvl w:val="0"/>
          <w:numId w:val="24"/>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the API follows architectural style.</w:t>
      </w:r>
    </w:p>
    <w:p>
      <w:pPr>
        <w:pStyle w:val="Body A"/>
        <w:keepLines w:val="1"/>
        <w:spacing w:before="240" w:after="0" w:line="240" w:lineRule="auto"/>
      </w:pPr>
      <w:r>
        <w:rPr>
          <w:rStyle w:val="None"/>
          <w:rFonts w:ascii="Times New Roman" w:hAnsi="Times New Roman"/>
          <w:b w:val="1"/>
          <w:bCs w:val="1"/>
          <w:sz w:val="24"/>
          <w:szCs w:val="24"/>
          <w:rtl w:val="0"/>
          <w:lang w:val="nl-NL"/>
        </w:rPr>
        <w:t>Prototyping</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Prototyping is the preparation for the production implementation. Take complex use cases and implement end-to-end with high-fidelity. The prototype is incomplete and uses shortcuts. It can have a simulation of API if the back-end functionality is not available at the time of building the prototype. Once the prototype is made, then there is the acceptance test with pilot consumers as verification of the API. Pilot customers are internal customers from the API provider</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team.</w:t>
      </w:r>
    </w:p>
    <w:p>
      <w:pPr>
        <w:pStyle w:val="Body A"/>
        <w:keepLines w:val="1"/>
        <w:spacing w:before="240" w:after="0" w:line="240" w:lineRule="auto"/>
        <w:rPr>
          <w:rStyle w:val="None"/>
          <w:lang w:val="fr-FR"/>
        </w:rPr>
      </w:pPr>
      <w:r>
        <w:rPr>
          <w:rStyle w:val="None"/>
          <w:rFonts w:ascii="Times New Roman" w:hAnsi="Times New Roman"/>
          <w:b w:val="1"/>
          <w:bCs w:val="1"/>
          <w:sz w:val="24"/>
          <w:szCs w:val="24"/>
          <w:rtl w:val="0"/>
          <w:lang w:val="fr-FR"/>
        </w:rPr>
        <w:t>Implementation</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The implementation needs to conform to the API description and needs to be delivered as soon as possible. In addition, the API is fully integrated into the back-end system and API Portfolio. This should have all the desired functionality as well as non-functional aspects of the API, like performance, security, and availability. At this stage, the API description should be stable since it has gone through multiple iterations. For verification, hand-picked API consumers could be identified at this stage.</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Publish</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Publishing of the API does not require a lot of work, but this is a big milestone for the API. From an organizational perspective, the responsibility of the API is transferred from development to the operational unit. After publishing, there is no agility in the development process. Any change requires traditional change management process. As part of the verification, there is analysis on successful vs. failed API calls and documentation gaps which are supported by the maintenance team.</w:t>
      </w:r>
    </w:p>
    <w:p>
      <w:pPr>
        <w:pStyle w:val="Body A"/>
        <w:keepLines w:val="1"/>
        <w:spacing w:before="240" w:after="0" w:line="240" w:lineRule="auto"/>
      </w:pPr>
      <w:r>
        <w:rPr>
          <w:rStyle w:val="None"/>
          <w:rFonts w:ascii="Times New Roman" w:hAnsi="Times New Roman"/>
          <w:b w:val="1"/>
          <w:bCs w:val="1"/>
          <w:sz w:val="24"/>
          <w:szCs w:val="24"/>
          <w:rtl w:val="0"/>
          <w:lang w:val="nl-NL"/>
        </w:rPr>
        <w:t>API Modeling</w:t>
      </w:r>
    </w:p>
    <w:p>
      <w:pPr>
        <w:pStyle w:val="Body A"/>
        <w:spacing w:before="120" w:after="0" w:line="240" w:lineRule="auto"/>
        <w:jc w:val="both"/>
      </w:pPr>
      <w:r>
        <w:rPr>
          <w:rStyle w:val="None"/>
          <w:rFonts w:ascii="Times New Roman" w:hAnsi="Times New Roman"/>
          <w:sz w:val="24"/>
          <w:szCs w:val="24"/>
          <w:rtl w:val="0"/>
          <w:lang w:val="en-US"/>
        </w:rPr>
        <w:t xml:space="preserve">Modeling the schema for your API means creating a design document that can be shared with other teams, customers, or executives. A schema model is a contract between your organization and the clients who will be using it. A schema model is essentially a contract describing what the API is, how it works, and exactly what the endpoints are going to be. Think of it as a map of the API, a user-readable description of each endpoint, which can be used to discuss the API before any code is written. Figure </w:t>
      </w:r>
      <w:r>
        <w:rPr>
          <w:rStyle w:val="Hyperlink.2"/>
          <w:rFonts w:ascii="Times New Roman" w:cs="Times New Roman" w:hAnsi="Times New Roman" w:eastAsia="Times New Roman"/>
          <w:sz w:val="24"/>
          <w:szCs w:val="24"/>
          <w:lang w:val="nl-NL"/>
        </w:rPr>
        <w:fldChar w:fldCharType="begin" w:fldLock="0"/>
      </w:r>
      <w:r>
        <w:rPr>
          <w:rStyle w:val="Hyperlink.2"/>
          <w:rFonts w:ascii="Times New Roman" w:cs="Times New Roman" w:hAnsi="Times New Roman" w:eastAsia="Times New Roman"/>
          <w:sz w:val="24"/>
          <w:szCs w:val="24"/>
          <w:lang w:val="nl-NL"/>
        </w:rPr>
        <w:instrText xml:space="preserve"> HYPERLINK \l "bookmark2" </w:instrText>
      </w:r>
      <w:r>
        <w:rPr>
          <w:rStyle w:val="Hyperlink.2"/>
          <w:rFonts w:ascii="Times New Roman" w:cs="Times New Roman" w:hAnsi="Times New Roman" w:eastAsia="Times New Roman"/>
          <w:sz w:val="24"/>
          <w:szCs w:val="24"/>
          <w:lang w:val="nl-NL"/>
        </w:rPr>
        <w:fldChar w:fldCharType="separate" w:fldLock="0"/>
      </w:r>
      <w:r>
        <w:rPr>
          <w:rStyle w:val="Hyperlink.2"/>
          <w:rFonts w:ascii="Times New Roman" w:hAnsi="Times New Roman"/>
          <w:sz w:val="24"/>
          <w:szCs w:val="24"/>
          <w:rtl w:val="0"/>
          <w:lang w:val="nl-NL"/>
        </w:rPr>
        <w:t>2-3</w:t>
      </w:r>
      <w:r>
        <w:rPr/>
        <w:fldChar w:fldCharType="end" w:fldLock="0"/>
      </w:r>
      <w:r>
        <w:rPr>
          <w:rStyle w:val="None"/>
          <w:rFonts w:ascii="Times New Roman" w:hAnsi="Times New Roman"/>
          <w:sz w:val="24"/>
          <w:szCs w:val="24"/>
          <w:rtl w:val="0"/>
          <w:lang w:val="en-US"/>
        </w:rPr>
        <w:t xml:space="preserve"> below shows the API Modeling framework where you have API specifications defined and generate API documentation. Also, generate server and client source code.</w:t>
      </w:r>
    </w:p>
    <w:p>
      <w:pPr>
        <w:pStyle w:val="Body A"/>
        <w:spacing w:before="240" w:after="120" w:line="240" w:lineRule="auto"/>
        <w:jc w:val="center"/>
      </w:pPr>
      <w:r>
        <w:rPr>
          <w:rStyle w:val="None"/>
          <w:rFonts w:ascii="Times New Roman" w:cs="Times New Roman" w:hAnsi="Times New Roman" w:eastAsia="Times New Roman"/>
        </w:rPr>
        <w:drawing xmlns:a="http://schemas.openxmlformats.org/drawingml/2006/main">
          <wp:inline distT="0" distB="0" distL="0" distR="0">
            <wp:extent cx="5429250" cy="3048000"/>
            <wp:effectExtent l="0" t="0" r="0" b="0"/>
            <wp:docPr id="1073741827" name="officeArt object" descr="D:\Programs\XED\Background\XML_to_WORD\Springer_Nature\Work\T02\MediaObjects\427457_1_En_2_Fig3_HTML.gif"/>
            <wp:cNvGraphicFramePr/>
            <a:graphic xmlns:a="http://schemas.openxmlformats.org/drawingml/2006/main">
              <a:graphicData uri="http://schemas.openxmlformats.org/drawingml/2006/picture">
                <pic:pic xmlns:pic="http://schemas.openxmlformats.org/drawingml/2006/picture">
                  <pic:nvPicPr>
                    <pic:cNvPr id="1073741827" name="D:\Programs\XED\Background\XML_to_WORD\Springer_Nature\Work\T02\MediaObjects\427457_1_En_2_Fig3_HTML.gif" descr="D:\Programs\XED\Background\XML_to_WORD\Springer_Nature\Work\T02\MediaObjects\427457_1_En_2_Fig3_HTML.gif"/>
                    <pic:cNvPicPr>
                      <a:picLocks noChangeAspect="1"/>
                    </pic:cNvPicPr>
                  </pic:nvPicPr>
                  <pic:blipFill>
                    <a:blip r:embed="rId6">
                      <a:extLst/>
                    </a:blip>
                    <a:stretch>
                      <a:fillRect/>
                    </a:stretch>
                  </pic:blipFill>
                  <pic:spPr>
                    <a:xfrm>
                      <a:off x="0" y="0"/>
                      <a:ext cx="5429250" cy="3048000"/>
                    </a:xfrm>
                    <a:prstGeom prst="rect">
                      <a:avLst/>
                    </a:prstGeom>
                    <a:ln w="12700" cap="flat">
                      <a:noFill/>
                      <a:miter lim="400000"/>
                    </a:ln>
                    <a:effectLst/>
                  </pic:spPr>
                </pic:pic>
              </a:graphicData>
            </a:graphic>
          </wp:inline>
        </w:drawing>
      </w:r>
    </w:p>
    <w:p>
      <w:pPr>
        <w:pStyle w:val="Body A"/>
        <w:keepLines w:val="1"/>
        <w:spacing w:before="120" w:after="240" w:line="240" w:lineRule="auto"/>
        <w:rPr>
          <w:rStyle w:val="None"/>
          <w:i w:val="1"/>
          <w:iCs w:val="1"/>
        </w:rPr>
      </w:pPr>
      <w:r>
        <w:rPr>
          <w:rStyle w:val="None"/>
          <w:rFonts w:ascii="Times New Roman" w:hAnsi="Times New Roman"/>
          <w:b w:val="1"/>
          <w:bCs w:val="1"/>
          <w:i w:val="1"/>
          <w:iCs w:val="1"/>
          <w:sz w:val="20"/>
          <w:szCs w:val="20"/>
          <w:rtl w:val="0"/>
          <w:lang w:val="it-IT"/>
        </w:rPr>
        <w:t xml:space="preserve">Figure 2-3. </w:t>
      </w:r>
      <w:r>
        <w:rPr>
          <w:rStyle w:val="None"/>
          <w:rFonts w:ascii="Times New Roman" w:hAnsi="Times New Roman"/>
          <w:i w:val="1"/>
          <w:iCs w:val="1"/>
          <w:sz w:val="20"/>
          <w:szCs w:val="20"/>
          <w:rtl w:val="0"/>
          <w:lang w:val="nl-NL"/>
        </w:rPr>
        <w:t>API Modeling</w:t>
      </w:r>
    </w:p>
    <w:p>
      <w:pPr>
        <w:pStyle w:val="Body A"/>
        <w:spacing w:before="240" w:after="0" w:line="240" w:lineRule="auto"/>
        <w:ind w:firstLine="288"/>
        <w:jc w:val="both"/>
        <w:rPr>
          <w:rStyle w:val="None"/>
          <w:lang w:val="en-US"/>
        </w:rPr>
      </w:pPr>
      <w:r>
        <w:rPr>
          <w:rStyle w:val="None"/>
          <w:rFonts w:ascii="Times New Roman" w:hAnsi="Times New Roman"/>
          <w:sz w:val="24"/>
          <w:szCs w:val="24"/>
          <w:rtl w:val="0"/>
          <w:lang w:val="en-US"/>
        </w:rPr>
        <w:t>Creating this model before starting development helps you to ensure that the API you create will meet the needs described by the use cases you</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ve identified. The three schema modeling systems and the markup languages they use are:</w:t>
      </w:r>
    </w:p>
    <w:p>
      <w:pPr>
        <w:pStyle w:val="Body A"/>
        <w:numPr>
          <w:ilvl w:val="0"/>
          <w:numId w:val="26"/>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RAML: markdown, relatively new. Good online modeling tool: RESTful API Modeling Language</w:t>
      </w:r>
    </w:p>
    <w:p>
      <w:pPr>
        <w:pStyle w:val="Body A"/>
        <w:numPr>
          <w:ilvl w:val="0"/>
          <w:numId w:val="26"/>
        </w:numPr>
        <w:bidi w:val="0"/>
        <w:spacing w:after="0" w:line="240" w:lineRule="auto"/>
        <w:ind w:right="0"/>
        <w:jc w:val="both"/>
        <w:rPr>
          <w:sz w:val="24"/>
          <w:szCs w:val="24"/>
          <w:rtl w:val="0"/>
          <w:lang w:val="en-US"/>
        </w:rPr>
      </w:pPr>
      <w:r>
        <w:rPr>
          <w:rStyle w:val="None"/>
          <w:sz w:val="24"/>
          <w:szCs w:val="24"/>
          <w:rtl w:val="0"/>
          <w:lang w:val="en-US"/>
        </w:rPr>
        <w:t>OpenAPI(</w:t>
      </w:r>
      <w:r>
        <w:rPr>
          <w:rStyle w:val="None"/>
          <w:rFonts w:ascii="Times New Roman" w:hAnsi="Times New Roman"/>
          <w:sz w:val="24"/>
          <w:szCs w:val="24"/>
          <w:rtl w:val="0"/>
          <w:lang w:val="en-US"/>
        </w:rPr>
        <w:t>Swagger:) JSON, large community</w:t>
      </w:r>
    </w:p>
    <w:p>
      <w:pPr>
        <w:pStyle w:val="Body A"/>
        <w:numPr>
          <w:ilvl w:val="0"/>
          <w:numId w:val="26"/>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Blueprint: markdown, low adoption</w:t>
      </w:r>
    </w:p>
    <w:p>
      <w:pPr>
        <w:pStyle w:val="Body A"/>
        <w:spacing w:before="120" w:after="0" w:line="240" w:lineRule="auto"/>
        <w:ind w:firstLine="288"/>
        <w:jc w:val="both"/>
        <w:rPr>
          <w:rStyle w:val="None"/>
          <w:lang w:val="en-US"/>
        </w:rPr>
      </w:pPr>
      <w:r>
        <w:rPr>
          <w:rStyle w:val="None"/>
          <w:rFonts w:ascii="Times New Roman" w:hAnsi="Times New Roman"/>
          <w:sz w:val="24"/>
          <w:szCs w:val="24"/>
          <w:rtl w:val="0"/>
          <w:lang w:val="en-US"/>
        </w:rPr>
        <w:t>The OpenAPI(Swagger) exercise in this chapter shows the modeling done for the podcast resource.</w:t>
      </w:r>
    </w:p>
    <w:p>
      <w:pPr>
        <w:pStyle w:val="Body A"/>
        <w:spacing w:after="0" w:line="240" w:lineRule="auto"/>
        <w:ind w:firstLine="288"/>
        <w:jc w:val="both"/>
        <w:rPr>
          <w:rStyle w:val="None"/>
          <w:lang w:val="en-US"/>
        </w:rPr>
      </w:pPr>
      <w:r>
        <w:rPr>
          <w:rStyle w:val="None"/>
          <w:rFonts w:ascii="Times New Roman" w:hAnsi="Times New Roman"/>
          <w:sz w:val="24"/>
          <w:szCs w:val="24"/>
          <w:rtl w:val="0"/>
          <w:lang w:val="en-US"/>
        </w:rPr>
        <w:t>Each of the schema modeling languages has tools available to automate testing or code creation based on the schema model you</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ve created, but even without this functionality the schema model helps you to have a solid understanding of the API before a single line of code is written.</w:t>
      </w:r>
    </w:p>
    <w:p>
      <w:pPr>
        <w:pStyle w:val="Body A"/>
        <w:spacing w:after="0" w:line="240" w:lineRule="auto"/>
        <w:ind w:firstLine="288"/>
        <w:jc w:val="both"/>
      </w:pPr>
      <w:r>
        <w:rPr>
          <w:rStyle w:val="None"/>
          <w:rFonts w:ascii="Times New Roman" w:hAnsi="Times New Roman"/>
          <w:sz w:val="24"/>
          <w:szCs w:val="24"/>
          <w:rtl w:val="0"/>
          <w:lang w:val="it-IT"/>
        </w:rPr>
        <w:t xml:space="preserve">Figure </w:t>
      </w:r>
      <w:r>
        <w:rPr>
          <w:rStyle w:val="Hyperlink.2"/>
          <w:rFonts w:ascii="Times New Roman" w:cs="Times New Roman" w:hAnsi="Times New Roman" w:eastAsia="Times New Roman"/>
          <w:sz w:val="24"/>
          <w:szCs w:val="24"/>
          <w:lang w:val="nl-NL"/>
        </w:rPr>
        <w:fldChar w:fldCharType="begin" w:fldLock="0"/>
      </w:r>
      <w:r>
        <w:rPr>
          <w:rStyle w:val="Hyperlink.2"/>
          <w:rFonts w:ascii="Times New Roman" w:cs="Times New Roman" w:hAnsi="Times New Roman" w:eastAsia="Times New Roman"/>
          <w:sz w:val="24"/>
          <w:szCs w:val="24"/>
          <w:lang w:val="nl-NL"/>
        </w:rPr>
        <w:instrText xml:space="preserve"> HYPERLINK \l "bookmark3" </w:instrText>
      </w:r>
      <w:r>
        <w:rPr>
          <w:rStyle w:val="Hyperlink.2"/>
          <w:rFonts w:ascii="Times New Roman" w:cs="Times New Roman" w:hAnsi="Times New Roman" w:eastAsia="Times New Roman"/>
          <w:sz w:val="24"/>
          <w:szCs w:val="24"/>
          <w:lang w:val="nl-NL"/>
        </w:rPr>
        <w:fldChar w:fldCharType="separate" w:fldLock="0"/>
      </w:r>
      <w:r>
        <w:rPr>
          <w:rStyle w:val="Hyperlink.2"/>
          <w:rFonts w:ascii="Times New Roman" w:hAnsi="Times New Roman"/>
          <w:sz w:val="24"/>
          <w:szCs w:val="24"/>
          <w:rtl w:val="0"/>
          <w:lang w:val="nl-NL"/>
        </w:rPr>
        <w:t>2-4</w:t>
      </w:r>
      <w:r>
        <w:rPr/>
        <w:fldChar w:fldCharType="end" w:fldLock="0"/>
      </w:r>
      <w:r>
        <w:rPr>
          <w:rStyle w:val="None"/>
          <w:rFonts w:ascii="Times New Roman" w:hAnsi="Times New Roman"/>
          <w:sz w:val="24"/>
          <w:szCs w:val="24"/>
          <w:rtl w:val="0"/>
          <w:lang w:val="en-US"/>
        </w:rPr>
        <w:t xml:space="preserve"> below shows the API Modeling tool.</w:t>
      </w:r>
    </w:p>
    <w:p>
      <w:pPr>
        <w:pStyle w:val="Body A"/>
        <w:spacing w:before="240" w:after="120" w:line="240" w:lineRule="auto"/>
        <w:jc w:val="center"/>
      </w:pPr>
      <w:r>
        <w:rPr>
          <w:rStyle w:val="None"/>
          <w:rFonts w:ascii="Times New Roman" w:cs="Times New Roman" w:hAnsi="Times New Roman" w:eastAsia="Times New Roman"/>
        </w:rPr>
        <w:drawing xmlns:a="http://schemas.openxmlformats.org/drawingml/2006/main">
          <wp:inline distT="0" distB="0" distL="0" distR="0">
            <wp:extent cx="4972050" cy="1028700"/>
            <wp:effectExtent l="0" t="0" r="0" b="0"/>
            <wp:docPr id="1073741828" name="officeArt object" descr="D:\Programs\XED\Background\XML_to_WORD\Springer_Nature\Work\T02\MediaObjects\427457_1_En_2_Fig4_HTML.gif"/>
            <wp:cNvGraphicFramePr/>
            <a:graphic xmlns:a="http://schemas.openxmlformats.org/drawingml/2006/main">
              <a:graphicData uri="http://schemas.openxmlformats.org/drawingml/2006/picture">
                <pic:pic xmlns:pic="http://schemas.openxmlformats.org/drawingml/2006/picture">
                  <pic:nvPicPr>
                    <pic:cNvPr id="1073741828" name="D:\Programs\XED\Background\XML_to_WORD\Springer_Nature\Work\T02\MediaObjects\427457_1_En_2_Fig4_HTML.gif" descr="D:\Programs\XED\Background\XML_to_WORD\Springer_Nature\Work\T02\MediaObjects\427457_1_En_2_Fig4_HTML.gif"/>
                    <pic:cNvPicPr>
                      <a:picLocks noChangeAspect="1"/>
                    </pic:cNvPicPr>
                  </pic:nvPicPr>
                  <pic:blipFill>
                    <a:blip r:embed="rId7">
                      <a:extLst/>
                    </a:blip>
                    <a:stretch>
                      <a:fillRect/>
                    </a:stretch>
                  </pic:blipFill>
                  <pic:spPr>
                    <a:xfrm>
                      <a:off x="0" y="0"/>
                      <a:ext cx="4972050" cy="1028700"/>
                    </a:xfrm>
                    <a:prstGeom prst="rect">
                      <a:avLst/>
                    </a:prstGeom>
                    <a:ln w="12700" cap="flat">
                      <a:noFill/>
                      <a:miter lim="400000"/>
                    </a:ln>
                    <a:effectLst/>
                  </pic:spPr>
                </pic:pic>
              </a:graphicData>
            </a:graphic>
          </wp:inline>
        </w:drawing>
      </w:r>
    </w:p>
    <w:p>
      <w:pPr>
        <w:pStyle w:val="Body A"/>
        <w:keepLines w:val="1"/>
        <w:spacing w:before="120" w:after="240" w:line="240" w:lineRule="auto"/>
      </w:pPr>
      <w:r>
        <w:rPr>
          <w:rStyle w:val="None"/>
          <w:rFonts w:ascii="Times New Roman" w:hAnsi="Times New Roman"/>
          <w:b w:val="1"/>
          <w:bCs w:val="1"/>
          <w:sz w:val="20"/>
          <w:szCs w:val="20"/>
          <w:rtl w:val="0"/>
          <w:lang w:val="it-IT"/>
        </w:rPr>
        <w:t xml:space="preserve">Figure 2-4. </w:t>
      </w:r>
      <w:r>
        <w:rPr>
          <w:rStyle w:val="None"/>
          <w:rFonts w:ascii="Times New Roman" w:hAnsi="Times New Roman"/>
          <w:i w:val="1"/>
          <w:iCs w:val="1"/>
          <w:sz w:val="20"/>
          <w:szCs w:val="20"/>
          <w:rtl w:val="0"/>
          <w:lang w:val="en-US"/>
        </w:rPr>
        <w:t>APIModeling tool</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Comparison of API Modeling</w:t>
      </w:r>
    </w:p>
    <w:p>
      <w:pPr>
        <w:pStyle w:val="Body A"/>
        <w:spacing w:before="240" w:after="120" w:line="240" w:lineRule="auto"/>
        <w:jc w:val="both"/>
      </w:pPr>
      <w:r>
        <w:rPr>
          <w:rStyle w:val="None"/>
          <w:rFonts w:ascii="Times New Roman" w:hAnsi="Times New Roman"/>
          <w:b w:val="1"/>
          <w:bCs w:val="1"/>
          <w:sz w:val="20"/>
          <w:szCs w:val="20"/>
          <w:rtl w:val="0"/>
          <w:lang w:val="fr-FR"/>
        </w:rPr>
        <w:t xml:space="preserve">Table 2-2. </w:t>
      </w:r>
      <w:r>
        <w:rPr>
          <w:rStyle w:val="None"/>
          <w:rFonts w:ascii="Times New Roman" w:hAnsi="Times New Roman"/>
          <w:i w:val="1"/>
          <w:iCs w:val="1"/>
          <w:sz w:val="20"/>
          <w:szCs w:val="20"/>
          <w:rtl w:val="0"/>
          <w:lang w:val="en-US"/>
        </w:rPr>
        <w:t>Comparision of API Modeling tools</w:t>
      </w:r>
    </w:p>
    <w:tbl>
      <w:tblPr>
        <w:tblW w:w="8660" w:type="dxa"/>
        <w:jc w:val="left"/>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90"/>
        <w:gridCol w:w="1213"/>
        <w:gridCol w:w="1761"/>
        <w:gridCol w:w="2803"/>
        <w:gridCol w:w="1993"/>
      </w:tblGrid>
      <w:tr>
        <w:tblPrEx>
          <w:shd w:val="clear" w:color="auto" w:fill="ced7e7"/>
        </w:tblPrEx>
        <w:trPr>
          <w:trHeight w:val="501" w:hRule="atLeast"/>
        </w:trPr>
        <w:tc>
          <w:tcPr>
            <w:tcW w:type="dxa" w:w="890"/>
            <w:tcBorders>
              <w:top w:val="single" w:color="000000" w:sz="3" w:space="0" w:shadow="0" w:frame="0"/>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Category</w:t>
            </w:r>
          </w:p>
        </w:tc>
        <w:tc>
          <w:tcPr>
            <w:tcW w:type="dxa" w:w="1213"/>
            <w:tcBorders>
              <w:top w:val="single" w:color="000000" w:sz="3" w:space="0" w:shadow="0" w:frame="0"/>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Property</w:t>
            </w:r>
          </w:p>
        </w:tc>
        <w:tc>
          <w:tcPr>
            <w:tcW w:type="dxa" w:w="1761"/>
            <w:tcBorders>
              <w:top w:val="single" w:color="000000" w:sz="3" w:space="0" w:shadow="0" w:frame="0"/>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RAML</w:t>
            </w:r>
          </w:p>
        </w:tc>
        <w:tc>
          <w:tcPr>
            <w:tcW w:type="dxa" w:w="2802"/>
            <w:tcBorders>
              <w:top w:val="single" w:color="000000" w:sz="3" w:space="0" w:shadow="0" w:frame="0"/>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API Blueprint</w:t>
            </w:r>
          </w:p>
        </w:tc>
        <w:tc>
          <w:tcPr>
            <w:tcW w:type="dxa" w:w="1993"/>
            <w:tcBorders>
              <w:top w:val="single" w:color="000000" w:sz="3" w:space="0" w:shadow="0" w:frame="0"/>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Swagger</w:t>
            </w:r>
          </w:p>
        </w:tc>
      </w:tr>
      <w:tr>
        <w:tblPrEx>
          <w:shd w:val="clear" w:color="auto" w:fill="ced7e7"/>
        </w:tblPrEx>
        <w:trPr>
          <w:trHeight w:val="718" w:hRule="atLeast"/>
        </w:trPr>
        <w:tc>
          <w:tcPr>
            <w:tcW w:type="dxa" w:w="890"/>
            <w:tcBorders>
              <w:top w:val="single" w:color="000000" w:sz="3"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What is behind name?</w:t>
            </w:r>
          </w:p>
        </w:tc>
        <w:tc>
          <w:tcPr>
            <w:tcW w:type="dxa" w:w="1213"/>
            <w:tcBorders>
              <w:top w:val="single" w:color="000000" w:sz="3"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Format</w:t>
            </w:r>
          </w:p>
        </w:tc>
        <w:tc>
          <w:tcPr>
            <w:tcW w:type="dxa" w:w="1761"/>
            <w:tcBorders>
              <w:top w:val="single" w:color="000000" w:sz="3"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YAML</w:t>
            </w:r>
          </w:p>
        </w:tc>
        <w:tc>
          <w:tcPr>
            <w:tcW w:type="dxa" w:w="2802"/>
            <w:tcBorders>
              <w:top w:val="single" w:color="000000" w:sz="3"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Markdown (MOSN)</w:t>
            </w:r>
          </w:p>
        </w:tc>
        <w:tc>
          <w:tcPr>
            <w:tcW w:type="dxa" w:w="1993"/>
            <w:tcBorders>
              <w:top w:val="single" w:color="000000" w:sz="3"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JSON</w:t>
            </w:r>
          </w:p>
        </w:tc>
      </w:tr>
      <w:tr>
        <w:tblPrEx>
          <w:shd w:val="clear" w:color="auto" w:fill="ced7e7"/>
        </w:tblPrEx>
        <w:trPr>
          <w:trHeight w:val="452" w:hRule="atLeast"/>
        </w:trPr>
        <w:tc>
          <w:tcPr>
            <w:tcW w:type="dxa" w:w="890"/>
            <w:tcBorders>
              <w:top w:val="nil"/>
              <w:left w:val="nil"/>
              <w:bottom w:val="nil"/>
              <w:right w:val="nil"/>
            </w:tcBorders>
            <w:shd w:val="clear" w:color="auto" w:fill="auto"/>
            <w:tcMar>
              <w:top w:type="dxa" w:w="80"/>
              <w:left w:type="dxa" w:w="80"/>
              <w:bottom w:type="dxa" w:w="80"/>
              <w:right w:type="dxa" w:w="80"/>
            </w:tcMar>
            <w:vAlign w:val="top"/>
          </w:tcPr>
          <w:p/>
        </w:tc>
        <w:tc>
          <w:tcPr>
            <w:tcW w:type="dxa" w:w="121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Available at</w:t>
            </w:r>
          </w:p>
        </w:tc>
        <w:tc>
          <w:tcPr>
            <w:tcW w:type="dxa" w:w="1761"/>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Github</w:t>
            </w:r>
          </w:p>
        </w:tc>
        <w:tc>
          <w:tcPr>
            <w:tcW w:type="dxa" w:w="280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Github</w:t>
            </w:r>
          </w:p>
        </w:tc>
        <w:tc>
          <w:tcPr>
            <w:tcW w:type="dxa" w:w="199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Github</w:t>
            </w:r>
          </w:p>
        </w:tc>
      </w:tr>
      <w:tr>
        <w:tblPrEx>
          <w:shd w:val="clear" w:color="auto" w:fill="ced7e7"/>
        </w:tblPrEx>
        <w:trPr>
          <w:trHeight w:val="452" w:hRule="atLeast"/>
        </w:trPr>
        <w:tc>
          <w:tcPr>
            <w:tcW w:type="dxa" w:w="890"/>
            <w:tcBorders>
              <w:top w:val="nil"/>
              <w:left w:val="nil"/>
              <w:bottom w:val="nil"/>
              <w:right w:val="nil"/>
            </w:tcBorders>
            <w:shd w:val="clear" w:color="auto" w:fill="auto"/>
            <w:tcMar>
              <w:top w:type="dxa" w:w="80"/>
              <w:left w:type="dxa" w:w="80"/>
              <w:bottom w:type="dxa" w:w="80"/>
              <w:right w:type="dxa" w:w="80"/>
            </w:tcMar>
            <w:vAlign w:val="top"/>
          </w:tcPr>
          <w:p/>
        </w:tc>
        <w:tc>
          <w:tcPr>
            <w:tcW w:type="dxa" w:w="121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Sponsored By</w:t>
            </w:r>
          </w:p>
        </w:tc>
        <w:tc>
          <w:tcPr>
            <w:tcW w:type="dxa" w:w="1761"/>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Mulesoft</w:t>
            </w:r>
          </w:p>
        </w:tc>
        <w:tc>
          <w:tcPr>
            <w:tcW w:type="dxa" w:w="280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Apiary</w:t>
            </w:r>
          </w:p>
        </w:tc>
        <w:tc>
          <w:tcPr>
            <w:tcW w:type="dxa" w:w="199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SmartBear</w:t>
            </w:r>
          </w:p>
        </w:tc>
      </w:tr>
      <w:tr>
        <w:tblPrEx>
          <w:shd w:val="clear" w:color="auto" w:fill="ced7e7"/>
        </w:tblPrEx>
        <w:trPr>
          <w:trHeight w:val="310" w:hRule="atLeast"/>
        </w:trPr>
        <w:tc>
          <w:tcPr>
            <w:tcW w:type="dxa" w:w="890"/>
            <w:tcBorders>
              <w:top w:val="nil"/>
              <w:left w:val="nil"/>
              <w:bottom w:val="nil"/>
              <w:right w:val="nil"/>
            </w:tcBorders>
            <w:shd w:val="clear" w:color="auto" w:fill="auto"/>
            <w:tcMar>
              <w:top w:type="dxa" w:w="80"/>
              <w:left w:type="dxa" w:w="80"/>
              <w:bottom w:type="dxa" w:w="80"/>
              <w:right w:type="dxa" w:w="80"/>
            </w:tcMar>
            <w:vAlign w:val="top"/>
          </w:tcPr>
          <w:p/>
        </w:tc>
        <w:tc>
          <w:tcPr>
            <w:tcW w:type="dxa" w:w="1213"/>
            <w:tcBorders>
              <w:top w:val="nil"/>
              <w:left w:val="nil"/>
              <w:bottom w:val="nil"/>
              <w:right w:val="nil"/>
            </w:tcBorders>
            <w:shd w:val="clear" w:color="auto" w:fill="auto"/>
            <w:tcMar>
              <w:top w:type="dxa" w:w="80"/>
              <w:left w:type="dxa" w:w="80"/>
              <w:bottom w:type="dxa" w:w="80"/>
              <w:right w:type="dxa" w:w="80"/>
            </w:tcMar>
            <w:vAlign w:val="top"/>
          </w:tcPr>
          <w:p/>
        </w:tc>
        <w:tc>
          <w:tcPr>
            <w:tcW w:type="dxa" w:w="1761"/>
            <w:tcBorders>
              <w:top w:val="nil"/>
              <w:left w:val="nil"/>
              <w:bottom w:val="nil"/>
              <w:right w:val="nil"/>
            </w:tcBorders>
            <w:shd w:val="clear" w:color="auto" w:fill="auto"/>
            <w:tcMar>
              <w:top w:type="dxa" w:w="80"/>
              <w:left w:type="dxa" w:w="80"/>
              <w:bottom w:type="dxa" w:w="80"/>
              <w:right w:type="dxa" w:w="80"/>
            </w:tcMar>
            <w:vAlign w:val="top"/>
          </w:tcPr>
          <w:p/>
        </w:tc>
        <w:tc>
          <w:tcPr>
            <w:tcW w:type="dxa" w:w="2802"/>
            <w:tcBorders>
              <w:top w:val="nil"/>
              <w:left w:val="nil"/>
              <w:bottom w:val="nil"/>
              <w:right w:val="nil"/>
            </w:tcBorders>
            <w:shd w:val="clear" w:color="auto" w:fill="auto"/>
            <w:tcMar>
              <w:top w:type="dxa" w:w="80"/>
              <w:left w:type="dxa" w:w="80"/>
              <w:bottom w:type="dxa" w:w="80"/>
              <w:right w:type="dxa" w:w="80"/>
            </w:tcMar>
            <w:vAlign w:val="top"/>
          </w:tcPr>
          <w:p/>
        </w:tc>
        <w:tc>
          <w:tcPr>
            <w:tcW w:type="dxa" w:w="199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52" w:hRule="atLeast"/>
        </w:trPr>
        <w:tc>
          <w:tcPr>
            <w:tcW w:type="dxa" w:w="890"/>
            <w:tcBorders>
              <w:top w:val="nil"/>
              <w:left w:val="nil"/>
              <w:bottom w:val="nil"/>
              <w:right w:val="nil"/>
            </w:tcBorders>
            <w:shd w:val="clear" w:color="auto" w:fill="auto"/>
            <w:tcMar>
              <w:top w:type="dxa" w:w="80"/>
              <w:left w:type="dxa" w:w="80"/>
              <w:bottom w:type="dxa" w:w="80"/>
              <w:right w:type="dxa" w:w="80"/>
            </w:tcMar>
            <w:vAlign w:val="top"/>
          </w:tcPr>
          <w:p/>
        </w:tc>
        <w:tc>
          <w:tcPr>
            <w:tcW w:type="dxa" w:w="121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Initial Commit</w:t>
            </w:r>
          </w:p>
        </w:tc>
        <w:tc>
          <w:tcPr>
            <w:tcW w:type="dxa" w:w="1761"/>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Sep 2013</w:t>
            </w:r>
          </w:p>
        </w:tc>
        <w:tc>
          <w:tcPr>
            <w:tcW w:type="dxa" w:w="280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Apr 2013</w:t>
            </w:r>
          </w:p>
        </w:tc>
        <w:tc>
          <w:tcPr>
            <w:tcW w:type="dxa" w:w="199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Jul 2011</w:t>
            </w:r>
          </w:p>
        </w:tc>
      </w:tr>
      <w:tr>
        <w:tblPrEx>
          <w:shd w:val="clear" w:color="auto" w:fill="ced7e7"/>
        </w:tblPrEx>
        <w:trPr>
          <w:trHeight w:val="672" w:hRule="atLeast"/>
        </w:trPr>
        <w:tc>
          <w:tcPr>
            <w:tcW w:type="dxa" w:w="890"/>
            <w:tcBorders>
              <w:top w:val="nil"/>
              <w:left w:val="nil"/>
              <w:bottom w:val="nil"/>
              <w:right w:val="nil"/>
            </w:tcBorders>
            <w:shd w:val="clear" w:color="auto" w:fill="auto"/>
            <w:tcMar>
              <w:top w:type="dxa" w:w="80"/>
              <w:left w:type="dxa" w:w="80"/>
              <w:bottom w:type="dxa" w:w="80"/>
              <w:right w:type="dxa" w:w="80"/>
            </w:tcMar>
            <w:vAlign w:val="top"/>
          </w:tcPr>
          <w:p/>
        </w:tc>
        <w:tc>
          <w:tcPr>
            <w:tcW w:type="dxa" w:w="121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Commercial Offering</w:t>
            </w:r>
          </w:p>
        </w:tc>
        <w:tc>
          <w:tcPr>
            <w:tcW w:type="dxa" w:w="1761"/>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Yes</w:t>
            </w:r>
          </w:p>
        </w:tc>
        <w:tc>
          <w:tcPr>
            <w:tcW w:type="dxa" w:w="280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Yes</w:t>
            </w:r>
          </w:p>
        </w:tc>
        <w:tc>
          <w:tcPr>
            <w:tcW w:type="dxa" w:w="199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Yes</w:t>
            </w:r>
          </w:p>
        </w:tc>
      </w:tr>
      <w:tr>
        <w:tblPrEx>
          <w:shd w:val="clear" w:color="auto" w:fill="ced7e7"/>
        </w:tblPrEx>
        <w:trPr>
          <w:trHeight w:val="892" w:hRule="atLeast"/>
        </w:trPr>
        <w:tc>
          <w:tcPr>
            <w:tcW w:type="dxa" w:w="890"/>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How does it model REST?</w:t>
            </w:r>
          </w:p>
        </w:tc>
        <w:tc>
          <w:tcPr>
            <w:tcW w:type="dxa" w:w="121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Resources</w:t>
            </w:r>
          </w:p>
        </w:tc>
        <w:tc>
          <w:tcPr>
            <w:tcW w:type="dxa" w:w="1761"/>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p>
        </w:tc>
        <w:tc>
          <w:tcPr>
            <w:tcW w:type="dxa" w:w="280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p>
        </w:tc>
        <w:tc>
          <w:tcPr>
            <w:tcW w:type="dxa" w:w="199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r>
              <w:rPr>
                <w:rStyle w:val="None"/>
                <w:rFonts w:ascii="Times New Roman" w:hAnsi="Times New Roman" w:hint="default"/>
                <w:sz w:val="20"/>
                <w:szCs w:val="20"/>
                <w:shd w:val="nil" w:color="auto" w:fill="auto"/>
                <w:rtl w:val="0"/>
                <w:lang w:val="en-US"/>
              </w:rPr>
              <w:t>“</w:t>
            </w:r>
            <w:r>
              <w:rPr>
                <w:rStyle w:val="None"/>
                <w:rFonts w:ascii="Times New Roman" w:hAnsi="Times New Roman"/>
                <w:sz w:val="20"/>
                <w:szCs w:val="20"/>
                <w:shd w:val="nil" w:color="auto" w:fill="auto"/>
                <w:rtl w:val="0"/>
                <w:lang w:val="en-US"/>
              </w:rPr>
              <w:t>api</w:t>
            </w:r>
            <w:r>
              <w:rPr>
                <w:rStyle w:val="None"/>
                <w:rFonts w:ascii="Times New Roman" w:hAnsi="Times New Roman" w:hint="default"/>
                <w:sz w:val="20"/>
                <w:szCs w:val="20"/>
                <w:shd w:val="nil" w:color="auto" w:fill="auto"/>
                <w:rtl w:val="0"/>
                <w:lang w:val="en-US"/>
              </w:rPr>
              <w:t>”</w:t>
            </w:r>
            <w:r>
              <w:rPr>
                <w:rStyle w:val="None"/>
                <w:rFonts w:ascii="Times New Roman" w:hAnsi="Times New Roman"/>
                <w:sz w:val="20"/>
                <w:szCs w:val="20"/>
                <w:shd w:val="nil" w:color="auto" w:fill="auto"/>
                <w:rtl w:val="0"/>
                <w:lang w:val="en-US"/>
              </w:rPr>
              <w:t>)</w:t>
            </w:r>
          </w:p>
        </w:tc>
      </w:tr>
      <w:tr>
        <w:tblPrEx>
          <w:shd w:val="clear" w:color="auto" w:fill="ced7e7"/>
        </w:tblPrEx>
        <w:trPr>
          <w:trHeight w:val="452" w:hRule="atLeast"/>
        </w:trPr>
        <w:tc>
          <w:tcPr>
            <w:tcW w:type="dxa" w:w="890"/>
            <w:tcBorders>
              <w:top w:val="nil"/>
              <w:left w:val="nil"/>
              <w:bottom w:val="nil"/>
              <w:right w:val="nil"/>
            </w:tcBorders>
            <w:shd w:val="clear" w:color="auto" w:fill="auto"/>
            <w:tcMar>
              <w:top w:type="dxa" w:w="80"/>
              <w:left w:type="dxa" w:w="80"/>
              <w:bottom w:type="dxa" w:w="80"/>
              <w:right w:type="dxa" w:w="80"/>
            </w:tcMar>
            <w:vAlign w:val="top"/>
          </w:tcPr>
          <w:p/>
        </w:tc>
        <w:tc>
          <w:tcPr>
            <w:tcW w:type="dxa" w:w="121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rPr>
                <w:rStyle w:val="None"/>
                <w:shd w:val="nil" w:color="auto" w:fill="auto"/>
              </w:rPr>
            </w:pPr>
            <w:r>
              <w:rPr>
                <w:rStyle w:val="None"/>
                <w:rFonts w:ascii="Times New Roman" w:hAnsi="Times New Roman"/>
                <w:sz w:val="20"/>
                <w:szCs w:val="20"/>
                <w:shd w:val="nil" w:color="auto" w:fill="auto"/>
                <w:rtl w:val="0"/>
                <w:lang w:val="en-US"/>
              </w:rPr>
              <w:t>Methods/</w:t>
            </w:r>
          </w:p>
          <w:p>
            <w:pPr>
              <w:pStyle w:val="Body A"/>
              <w:bidi w:val="0"/>
              <w:spacing w:after="0" w:line="240" w:lineRule="auto"/>
              <w:ind w:left="0" w:right="0" w:firstLine="0"/>
              <w:jc w:val="left"/>
              <w:rPr>
                <w:rtl w:val="0"/>
              </w:rPr>
            </w:pPr>
            <w:r>
              <w:rPr>
                <w:rStyle w:val="None"/>
                <w:rFonts w:ascii="Times New Roman" w:hAnsi="Times New Roman"/>
                <w:sz w:val="20"/>
                <w:szCs w:val="20"/>
                <w:shd w:val="nil" w:color="auto" w:fill="auto"/>
                <w:rtl w:val="0"/>
                <w:lang w:val="en-US"/>
              </w:rPr>
              <w:t>Actions</w:t>
            </w:r>
          </w:p>
        </w:tc>
        <w:tc>
          <w:tcPr>
            <w:tcW w:type="dxa" w:w="1761"/>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r>
              <w:rPr>
                <w:rStyle w:val="None"/>
                <w:rFonts w:ascii="Times New Roman" w:hAnsi="Times New Roman" w:hint="default"/>
                <w:sz w:val="20"/>
                <w:szCs w:val="20"/>
                <w:shd w:val="nil" w:color="auto" w:fill="auto"/>
                <w:rtl w:val="0"/>
                <w:lang w:val="en-US"/>
              </w:rPr>
              <w:t>“</w:t>
            </w:r>
            <w:r>
              <w:rPr>
                <w:rStyle w:val="None"/>
                <w:rFonts w:ascii="Times New Roman" w:hAnsi="Times New Roman"/>
                <w:sz w:val="20"/>
                <w:szCs w:val="20"/>
                <w:shd w:val="nil" w:color="auto" w:fill="auto"/>
                <w:rtl w:val="0"/>
                <w:lang w:val="en-US"/>
              </w:rPr>
              <w:t>methods</w:t>
            </w:r>
            <w:r>
              <w:rPr>
                <w:rStyle w:val="None"/>
                <w:rFonts w:ascii="Times New Roman" w:hAnsi="Times New Roman" w:hint="default"/>
                <w:sz w:val="20"/>
                <w:szCs w:val="20"/>
                <w:shd w:val="nil" w:color="auto" w:fill="auto"/>
                <w:rtl w:val="0"/>
                <w:lang w:val="en-US"/>
              </w:rPr>
              <w:t>”</w:t>
            </w:r>
            <w:r>
              <w:rPr>
                <w:rStyle w:val="None"/>
                <w:rFonts w:ascii="Times New Roman" w:hAnsi="Times New Roman"/>
                <w:sz w:val="20"/>
                <w:szCs w:val="20"/>
                <w:shd w:val="nil" w:color="auto" w:fill="auto"/>
                <w:rtl w:val="0"/>
                <w:lang w:val="en-US"/>
              </w:rPr>
              <w:t>)</w:t>
            </w:r>
          </w:p>
        </w:tc>
        <w:tc>
          <w:tcPr>
            <w:tcW w:type="dxa" w:w="280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r>
              <w:rPr>
                <w:rStyle w:val="None"/>
                <w:rFonts w:ascii="Times New Roman" w:hAnsi="Times New Roman" w:hint="default"/>
                <w:sz w:val="20"/>
                <w:szCs w:val="20"/>
                <w:shd w:val="nil" w:color="auto" w:fill="auto"/>
                <w:rtl w:val="0"/>
                <w:lang w:val="en-US"/>
              </w:rPr>
              <w:t>“</w:t>
            </w:r>
            <w:r>
              <w:rPr>
                <w:rStyle w:val="None"/>
                <w:rFonts w:ascii="Times New Roman" w:hAnsi="Times New Roman"/>
                <w:sz w:val="20"/>
                <w:szCs w:val="20"/>
                <w:shd w:val="nil" w:color="auto" w:fill="auto"/>
                <w:rtl w:val="0"/>
                <w:lang w:val="en-US"/>
              </w:rPr>
              <w:t>actions</w:t>
            </w:r>
            <w:r>
              <w:rPr>
                <w:rStyle w:val="None"/>
                <w:rFonts w:ascii="Times New Roman" w:hAnsi="Times New Roman" w:hint="default"/>
                <w:sz w:val="20"/>
                <w:szCs w:val="20"/>
                <w:shd w:val="nil" w:color="auto" w:fill="auto"/>
                <w:rtl w:val="0"/>
                <w:lang w:val="en-US"/>
              </w:rPr>
              <w:t>”</w:t>
            </w:r>
            <w:r>
              <w:rPr>
                <w:rStyle w:val="None"/>
                <w:rFonts w:ascii="Times New Roman" w:hAnsi="Times New Roman"/>
                <w:sz w:val="20"/>
                <w:szCs w:val="20"/>
                <w:shd w:val="nil" w:color="auto" w:fill="auto"/>
                <w:rtl w:val="0"/>
                <w:lang w:val="en-US"/>
              </w:rPr>
              <w:t>)</w:t>
            </w:r>
          </w:p>
        </w:tc>
        <w:tc>
          <w:tcPr>
            <w:tcW w:type="dxa" w:w="199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r>
              <w:rPr>
                <w:rStyle w:val="None"/>
                <w:rFonts w:ascii="Times New Roman" w:hAnsi="Times New Roman" w:hint="default"/>
                <w:sz w:val="20"/>
                <w:szCs w:val="20"/>
                <w:shd w:val="nil" w:color="auto" w:fill="auto"/>
                <w:rtl w:val="0"/>
                <w:lang w:val="en-US"/>
              </w:rPr>
              <w:t>“</w:t>
            </w:r>
            <w:r>
              <w:rPr>
                <w:rStyle w:val="None"/>
                <w:rFonts w:ascii="Times New Roman" w:hAnsi="Times New Roman"/>
                <w:sz w:val="20"/>
                <w:szCs w:val="20"/>
                <w:shd w:val="nil" w:color="auto" w:fill="auto"/>
                <w:rtl w:val="0"/>
                <w:lang w:val="en-US"/>
              </w:rPr>
              <w:t>operations</w:t>
            </w:r>
            <w:r>
              <w:rPr>
                <w:rStyle w:val="None"/>
                <w:rFonts w:ascii="Times New Roman" w:hAnsi="Times New Roman" w:hint="default"/>
                <w:sz w:val="20"/>
                <w:szCs w:val="20"/>
                <w:shd w:val="nil" w:color="auto" w:fill="auto"/>
                <w:rtl w:val="0"/>
                <w:lang w:val="en-US"/>
              </w:rPr>
              <w:t>”</w:t>
            </w:r>
            <w:r>
              <w:rPr>
                <w:rStyle w:val="None"/>
                <w:rFonts w:ascii="Times New Roman" w:hAnsi="Times New Roman"/>
                <w:sz w:val="20"/>
                <w:szCs w:val="20"/>
                <w:shd w:val="nil" w:color="auto" w:fill="auto"/>
                <w:rtl w:val="0"/>
                <w:lang w:val="en-US"/>
              </w:rPr>
              <w:t>)</w:t>
            </w:r>
          </w:p>
        </w:tc>
      </w:tr>
      <w:tr>
        <w:tblPrEx>
          <w:shd w:val="clear" w:color="auto" w:fill="ced7e7"/>
        </w:tblPrEx>
        <w:trPr>
          <w:trHeight w:val="452" w:hRule="atLeast"/>
        </w:trPr>
        <w:tc>
          <w:tcPr>
            <w:tcW w:type="dxa" w:w="890"/>
            <w:tcBorders>
              <w:top w:val="nil"/>
              <w:left w:val="nil"/>
              <w:bottom w:val="nil"/>
              <w:right w:val="nil"/>
            </w:tcBorders>
            <w:shd w:val="clear" w:color="auto" w:fill="auto"/>
            <w:tcMar>
              <w:top w:type="dxa" w:w="80"/>
              <w:left w:type="dxa" w:w="80"/>
              <w:bottom w:type="dxa" w:w="80"/>
              <w:right w:type="dxa" w:w="80"/>
            </w:tcMar>
            <w:vAlign w:val="top"/>
          </w:tcPr>
          <w:p/>
        </w:tc>
        <w:tc>
          <w:tcPr>
            <w:tcW w:type="dxa" w:w="121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Query Parameters</w:t>
            </w:r>
          </w:p>
        </w:tc>
        <w:tc>
          <w:tcPr>
            <w:tcW w:type="dxa" w:w="1761"/>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p>
        </w:tc>
        <w:tc>
          <w:tcPr>
            <w:tcW w:type="dxa" w:w="280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p>
        </w:tc>
        <w:tc>
          <w:tcPr>
            <w:tcW w:type="dxa" w:w="199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p>
        </w:tc>
      </w:tr>
      <w:tr>
        <w:tblPrEx>
          <w:shd w:val="clear" w:color="auto" w:fill="ced7e7"/>
        </w:tblPrEx>
        <w:trPr>
          <w:trHeight w:val="452" w:hRule="atLeast"/>
        </w:trPr>
        <w:tc>
          <w:tcPr>
            <w:tcW w:type="dxa" w:w="890"/>
            <w:tcBorders>
              <w:top w:val="nil"/>
              <w:left w:val="nil"/>
              <w:bottom w:val="nil"/>
              <w:right w:val="nil"/>
            </w:tcBorders>
            <w:shd w:val="clear" w:color="auto" w:fill="auto"/>
            <w:tcMar>
              <w:top w:type="dxa" w:w="80"/>
              <w:left w:type="dxa" w:w="80"/>
              <w:bottom w:type="dxa" w:w="80"/>
              <w:right w:type="dxa" w:w="80"/>
            </w:tcMar>
            <w:vAlign w:val="top"/>
          </w:tcPr>
          <w:p/>
        </w:tc>
        <w:tc>
          <w:tcPr>
            <w:tcW w:type="dxa" w:w="121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Path / URL Parameters</w:t>
            </w:r>
          </w:p>
        </w:tc>
        <w:tc>
          <w:tcPr>
            <w:tcW w:type="dxa" w:w="1761"/>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p>
        </w:tc>
        <w:tc>
          <w:tcPr>
            <w:tcW w:type="dxa" w:w="280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p>
        </w:tc>
        <w:tc>
          <w:tcPr>
            <w:tcW w:type="dxa" w:w="199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p>
        </w:tc>
      </w:tr>
      <w:tr>
        <w:tblPrEx>
          <w:shd w:val="clear" w:color="auto" w:fill="ced7e7"/>
        </w:tblPrEx>
        <w:trPr>
          <w:trHeight w:val="452" w:hRule="atLeast"/>
        </w:trPr>
        <w:tc>
          <w:tcPr>
            <w:tcW w:type="dxa" w:w="890"/>
            <w:tcBorders>
              <w:top w:val="nil"/>
              <w:left w:val="nil"/>
              <w:bottom w:val="nil"/>
              <w:right w:val="nil"/>
            </w:tcBorders>
            <w:shd w:val="clear" w:color="auto" w:fill="auto"/>
            <w:tcMar>
              <w:top w:type="dxa" w:w="80"/>
              <w:left w:type="dxa" w:w="80"/>
              <w:bottom w:type="dxa" w:w="80"/>
              <w:right w:type="dxa" w:w="80"/>
            </w:tcMar>
            <w:vAlign w:val="top"/>
          </w:tcPr>
          <w:p/>
        </w:tc>
        <w:tc>
          <w:tcPr>
            <w:tcW w:type="dxa" w:w="121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Representation</w:t>
            </w:r>
          </w:p>
        </w:tc>
        <w:tc>
          <w:tcPr>
            <w:tcW w:type="dxa" w:w="1761"/>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p>
        </w:tc>
        <w:tc>
          <w:tcPr>
            <w:tcW w:type="dxa" w:w="280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p>
        </w:tc>
        <w:tc>
          <w:tcPr>
            <w:tcW w:type="dxa" w:w="199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p>
        </w:tc>
      </w:tr>
      <w:tr>
        <w:tblPrEx>
          <w:shd w:val="clear" w:color="auto" w:fill="ced7e7"/>
        </w:tblPrEx>
        <w:trPr>
          <w:trHeight w:val="452" w:hRule="atLeast"/>
        </w:trPr>
        <w:tc>
          <w:tcPr>
            <w:tcW w:type="dxa" w:w="890"/>
            <w:tcBorders>
              <w:top w:val="nil"/>
              <w:left w:val="nil"/>
              <w:bottom w:val="nil"/>
              <w:right w:val="nil"/>
            </w:tcBorders>
            <w:shd w:val="clear" w:color="auto" w:fill="auto"/>
            <w:tcMar>
              <w:top w:type="dxa" w:w="80"/>
              <w:left w:type="dxa" w:w="80"/>
              <w:bottom w:type="dxa" w:w="80"/>
              <w:right w:type="dxa" w:w="80"/>
            </w:tcMar>
            <w:vAlign w:val="top"/>
          </w:tcPr>
          <w:p/>
        </w:tc>
        <w:tc>
          <w:tcPr>
            <w:tcW w:type="dxa" w:w="121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Header Parameters</w:t>
            </w:r>
          </w:p>
        </w:tc>
        <w:tc>
          <w:tcPr>
            <w:tcW w:type="dxa" w:w="1761"/>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p>
        </w:tc>
        <w:tc>
          <w:tcPr>
            <w:tcW w:type="dxa" w:w="280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p>
        </w:tc>
        <w:tc>
          <w:tcPr>
            <w:tcW w:type="dxa" w:w="199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p>
        </w:tc>
      </w:tr>
      <w:tr>
        <w:tblPrEx>
          <w:shd w:val="clear" w:color="auto" w:fill="ced7e7"/>
        </w:tblPrEx>
        <w:trPr>
          <w:trHeight w:val="452" w:hRule="atLeast"/>
        </w:trPr>
        <w:tc>
          <w:tcPr>
            <w:tcW w:type="dxa" w:w="890"/>
            <w:tcBorders>
              <w:top w:val="nil"/>
              <w:left w:val="nil"/>
              <w:bottom w:val="nil"/>
              <w:right w:val="nil"/>
            </w:tcBorders>
            <w:shd w:val="clear" w:color="auto" w:fill="auto"/>
            <w:tcMar>
              <w:top w:type="dxa" w:w="80"/>
              <w:left w:type="dxa" w:w="80"/>
              <w:bottom w:type="dxa" w:w="80"/>
              <w:right w:type="dxa" w:w="80"/>
            </w:tcMar>
            <w:vAlign w:val="top"/>
          </w:tcPr>
          <w:p/>
        </w:tc>
        <w:tc>
          <w:tcPr>
            <w:tcW w:type="dxa" w:w="121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Documentation</w:t>
            </w:r>
          </w:p>
        </w:tc>
        <w:tc>
          <w:tcPr>
            <w:tcW w:type="dxa" w:w="1761"/>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p>
        </w:tc>
        <w:tc>
          <w:tcPr>
            <w:tcW w:type="dxa" w:w="280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p>
        </w:tc>
        <w:tc>
          <w:tcPr>
            <w:tcW w:type="dxa" w:w="199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p>
        </w:tc>
      </w:tr>
      <w:tr>
        <w:tblPrEx>
          <w:shd w:val="clear" w:color="auto" w:fill="ced7e7"/>
        </w:tblPrEx>
        <w:trPr>
          <w:trHeight w:val="460" w:hRule="atLeast"/>
        </w:trPr>
        <w:tc>
          <w:tcPr>
            <w:tcW w:type="dxa" w:w="890"/>
            <w:tcBorders>
              <w:top w:val="nil"/>
              <w:left w:val="nil"/>
              <w:bottom w:val="nil"/>
              <w:right w:val="nil"/>
            </w:tcBorders>
            <w:shd w:val="clear" w:color="auto" w:fill="auto"/>
            <w:tcMar>
              <w:top w:type="dxa" w:w="80"/>
              <w:left w:type="dxa" w:w="80"/>
              <w:bottom w:type="dxa" w:w="80"/>
              <w:right w:type="dxa" w:w="80"/>
            </w:tcMar>
            <w:vAlign w:val="top"/>
          </w:tcPr>
          <w:p/>
        </w:tc>
        <w:tc>
          <w:tcPr>
            <w:tcW w:type="dxa" w:w="121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References</w:t>
            </w:r>
          </w:p>
        </w:tc>
        <w:tc>
          <w:tcPr>
            <w:tcW w:type="dxa" w:w="1761"/>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Hyperlink.3"/>
                <w:rFonts w:ascii="Courier New" w:cs="Courier New" w:hAnsi="Courier New" w:eastAsia="Courier New"/>
                <w:sz w:val="20"/>
                <w:szCs w:val="20"/>
                <w:shd w:val="nil" w:color="auto" w:fill="auto"/>
                <w:lang w:val="en-US"/>
              </w:rPr>
              <w:fldChar w:fldCharType="begin" w:fldLock="0"/>
            </w:r>
            <w:r>
              <w:rPr>
                <w:rStyle w:val="Hyperlink.3"/>
                <w:rFonts w:ascii="Courier New" w:cs="Courier New" w:hAnsi="Courier New" w:eastAsia="Courier New"/>
                <w:sz w:val="20"/>
                <w:szCs w:val="20"/>
                <w:shd w:val="nil" w:color="auto" w:fill="auto"/>
                <w:lang w:val="en-US"/>
              </w:rPr>
              <w:instrText xml:space="preserve"> HYPERLINK "http://raml.org"</w:instrText>
            </w:r>
            <w:r>
              <w:rPr>
                <w:rStyle w:val="Hyperlink.3"/>
                <w:rFonts w:ascii="Courier New" w:cs="Courier New" w:hAnsi="Courier New" w:eastAsia="Courier New"/>
                <w:sz w:val="20"/>
                <w:szCs w:val="20"/>
                <w:shd w:val="nil" w:color="auto" w:fill="auto"/>
                <w:lang w:val="en-US"/>
              </w:rPr>
              <w:fldChar w:fldCharType="separate" w:fldLock="0"/>
            </w:r>
            <w:r>
              <w:rPr>
                <w:rStyle w:val="Hyperlink.3"/>
                <w:rFonts w:ascii="Courier New" w:hAnsi="Courier New"/>
                <w:sz w:val="20"/>
                <w:szCs w:val="20"/>
                <w:shd w:val="nil" w:color="auto" w:fill="auto"/>
                <w:rtl w:val="0"/>
                <w:lang w:val="en-US"/>
              </w:rPr>
              <w:t>http://raml.org</w:t>
            </w:r>
            <w:r>
              <w:rPr/>
              <w:fldChar w:fldCharType="end" w:fldLock="0"/>
            </w:r>
          </w:p>
        </w:tc>
        <w:tc>
          <w:tcPr>
            <w:tcW w:type="dxa" w:w="280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Hyperlink.3"/>
                <w:rFonts w:ascii="Courier New" w:cs="Courier New" w:hAnsi="Courier New" w:eastAsia="Courier New"/>
                <w:sz w:val="20"/>
                <w:szCs w:val="20"/>
                <w:shd w:val="nil" w:color="auto" w:fill="auto"/>
                <w:lang w:val="en-US"/>
              </w:rPr>
              <w:fldChar w:fldCharType="begin" w:fldLock="0"/>
            </w:r>
            <w:r>
              <w:rPr>
                <w:rStyle w:val="Hyperlink.3"/>
                <w:rFonts w:ascii="Courier New" w:cs="Courier New" w:hAnsi="Courier New" w:eastAsia="Courier New"/>
                <w:sz w:val="20"/>
                <w:szCs w:val="20"/>
                <w:shd w:val="nil" w:color="auto" w:fill="auto"/>
                <w:lang w:val="en-US"/>
              </w:rPr>
              <w:instrText xml:space="preserve"> HYPERLINK "https://apiblueprint.org"</w:instrText>
            </w:r>
            <w:r>
              <w:rPr>
                <w:rStyle w:val="Hyperlink.3"/>
                <w:rFonts w:ascii="Courier New" w:cs="Courier New" w:hAnsi="Courier New" w:eastAsia="Courier New"/>
                <w:sz w:val="20"/>
                <w:szCs w:val="20"/>
                <w:shd w:val="nil" w:color="auto" w:fill="auto"/>
                <w:lang w:val="en-US"/>
              </w:rPr>
              <w:fldChar w:fldCharType="separate" w:fldLock="0"/>
            </w:r>
            <w:r>
              <w:rPr>
                <w:rStyle w:val="Hyperlink.3"/>
                <w:rFonts w:ascii="Courier New" w:hAnsi="Courier New"/>
                <w:sz w:val="20"/>
                <w:szCs w:val="20"/>
                <w:shd w:val="nil" w:color="auto" w:fill="auto"/>
                <w:rtl w:val="0"/>
                <w:lang w:val="en-US"/>
              </w:rPr>
              <w:t>https://apiblueprint.org</w:t>
            </w:r>
            <w:r>
              <w:rPr/>
              <w:fldChar w:fldCharType="end" w:fldLock="0"/>
            </w:r>
          </w:p>
        </w:tc>
        <w:tc>
          <w:tcPr>
            <w:tcW w:type="dxa" w:w="199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Hyperlink.3"/>
                <w:rFonts w:ascii="Courier New" w:cs="Courier New" w:hAnsi="Courier New" w:eastAsia="Courier New"/>
                <w:sz w:val="20"/>
                <w:szCs w:val="20"/>
                <w:shd w:val="nil" w:color="auto" w:fill="auto"/>
                <w:lang w:val="en-US"/>
              </w:rPr>
              <w:fldChar w:fldCharType="begin" w:fldLock="0"/>
            </w:r>
            <w:r>
              <w:rPr>
                <w:rStyle w:val="Hyperlink.3"/>
                <w:rFonts w:ascii="Courier New" w:cs="Courier New" w:hAnsi="Courier New" w:eastAsia="Courier New"/>
                <w:sz w:val="20"/>
                <w:szCs w:val="20"/>
                <w:shd w:val="nil" w:color="auto" w:fill="auto"/>
                <w:lang w:val="en-US"/>
              </w:rPr>
              <w:instrText xml:space="preserve"> HYPERLINK "http://swagger.io"</w:instrText>
            </w:r>
            <w:r>
              <w:rPr>
                <w:rStyle w:val="Hyperlink.3"/>
                <w:rFonts w:ascii="Courier New" w:cs="Courier New" w:hAnsi="Courier New" w:eastAsia="Courier New"/>
                <w:sz w:val="20"/>
                <w:szCs w:val="20"/>
                <w:shd w:val="nil" w:color="auto" w:fill="auto"/>
                <w:lang w:val="en-US"/>
              </w:rPr>
              <w:fldChar w:fldCharType="separate" w:fldLock="0"/>
            </w:r>
            <w:r>
              <w:rPr>
                <w:rStyle w:val="Hyperlink.3"/>
                <w:rFonts w:ascii="Courier New" w:hAnsi="Courier New"/>
                <w:sz w:val="20"/>
                <w:szCs w:val="20"/>
                <w:shd w:val="nil" w:color="auto" w:fill="auto"/>
                <w:rtl w:val="0"/>
                <w:lang w:val="en-US"/>
              </w:rPr>
              <w:t>http://swagger.io</w:t>
            </w:r>
            <w:r>
              <w:rPr/>
              <w:fldChar w:fldCharType="end" w:fldLock="0"/>
            </w:r>
          </w:p>
        </w:tc>
      </w:tr>
      <w:tr>
        <w:tblPrEx>
          <w:shd w:val="clear" w:color="auto" w:fill="ced7e7"/>
        </w:tblPrEx>
        <w:trPr>
          <w:trHeight w:val="310" w:hRule="atLeast"/>
        </w:trPr>
        <w:tc>
          <w:tcPr>
            <w:tcW w:type="dxa" w:w="890"/>
            <w:tcBorders>
              <w:top w:val="nil"/>
              <w:left w:val="nil"/>
              <w:bottom w:val="nil"/>
              <w:right w:val="nil"/>
            </w:tcBorders>
            <w:shd w:val="clear" w:color="auto" w:fill="auto"/>
            <w:tcMar>
              <w:top w:type="dxa" w:w="80"/>
              <w:left w:type="dxa" w:w="80"/>
              <w:bottom w:type="dxa" w:w="80"/>
              <w:right w:type="dxa" w:w="80"/>
            </w:tcMar>
            <w:vAlign w:val="top"/>
          </w:tcPr>
          <w:p/>
        </w:tc>
        <w:tc>
          <w:tcPr>
            <w:tcW w:type="dxa" w:w="121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Design</w:t>
            </w:r>
          </w:p>
        </w:tc>
        <w:tc>
          <w:tcPr>
            <w:tcW w:type="dxa" w:w="1761"/>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API-first</w:t>
            </w:r>
          </w:p>
        </w:tc>
        <w:tc>
          <w:tcPr>
            <w:tcW w:type="dxa" w:w="280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Design First</w:t>
            </w:r>
          </w:p>
        </w:tc>
        <w:tc>
          <w:tcPr>
            <w:tcW w:type="dxa" w:w="199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Existing API</w:t>
            </w:r>
          </w:p>
        </w:tc>
      </w:tr>
      <w:tr>
        <w:tblPrEx>
          <w:shd w:val="clear" w:color="auto" w:fill="ced7e7"/>
        </w:tblPrEx>
        <w:trPr>
          <w:trHeight w:val="452" w:hRule="atLeast"/>
        </w:trPr>
        <w:tc>
          <w:tcPr>
            <w:tcW w:type="dxa" w:w="890"/>
            <w:tcBorders>
              <w:top w:val="nil"/>
              <w:left w:val="nil"/>
              <w:bottom w:val="nil"/>
              <w:right w:val="nil"/>
            </w:tcBorders>
            <w:shd w:val="clear" w:color="auto" w:fill="auto"/>
            <w:tcMar>
              <w:top w:type="dxa" w:w="80"/>
              <w:left w:type="dxa" w:w="80"/>
              <w:bottom w:type="dxa" w:w="80"/>
              <w:right w:type="dxa" w:w="80"/>
            </w:tcMar>
            <w:vAlign w:val="top"/>
          </w:tcPr>
          <w:p/>
        </w:tc>
        <w:tc>
          <w:tcPr>
            <w:tcW w:type="dxa" w:w="121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Code Generation</w:t>
            </w:r>
          </w:p>
        </w:tc>
        <w:tc>
          <w:tcPr>
            <w:tcW w:type="dxa" w:w="1761"/>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p>
        </w:tc>
        <w:tc>
          <w:tcPr>
            <w:tcW w:type="dxa" w:w="2802"/>
            <w:tcBorders>
              <w:top w:val="nil"/>
              <w:left w:val="nil"/>
              <w:bottom w:val="nil"/>
              <w:right w:val="nil"/>
            </w:tcBorders>
            <w:shd w:val="clear" w:color="auto" w:fill="auto"/>
            <w:tcMar>
              <w:top w:type="dxa" w:w="80"/>
              <w:left w:type="dxa" w:w="80"/>
              <w:bottom w:type="dxa" w:w="80"/>
              <w:right w:type="dxa" w:w="80"/>
            </w:tcMar>
            <w:vAlign w:val="top"/>
          </w:tcPr>
          <w:p/>
        </w:tc>
        <w:tc>
          <w:tcPr>
            <w:tcW w:type="dxa" w:w="1993"/>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X</w:t>
            </w:r>
          </w:p>
        </w:tc>
      </w:tr>
      <w:tr>
        <w:tblPrEx>
          <w:shd w:val="clear" w:color="auto" w:fill="ced7e7"/>
        </w:tblPrEx>
        <w:trPr>
          <w:trHeight w:val="885" w:hRule="atLeast"/>
        </w:trPr>
        <w:tc>
          <w:tcPr>
            <w:tcW w:type="dxa" w:w="890"/>
            <w:tcBorders>
              <w:top w:val="nil"/>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Who are customers?</w:t>
            </w:r>
          </w:p>
        </w:tc>
        <w:tc>
          <w:tcPr>
            <w:tcW w:type="dxa" w:w="1213"/>
            <w:tcBorders>
              <w:top w:val="nil"/>
              <w:left w:val="nil"/>
              <w:bottom w:val="single" w:color="000000" w:sz="3" w:space="0" w:shadow="0" w:frame="0"/>
              <w:right w:val="nil"/>
            </w:tcBorders>
            <w:shd w:val="clear" w:color="auto" w:fill="auto"/>
            <w:tcMar>
              <w:top w:type="dxa" w:w="80"/>
              <w:left w:type="dxa" w:w="80"/>
              <w:bottom w:type="dxa" w:w="80"/>
              <w:right w:type="dxa" w:w="80"/>
            </w:tcMar>
            <w:vAlign w:val="top"/>
          </w:tcPr>
          <w:p/>
        </w:tc>
        <w:tc>
          <w:tcPr>
            <w:tcW w:type="dxa" w:w="1761"/>
            <w:tcBorders>
              <w:top w:val="nil"/>
              <w:left w:val="nil"/>
              <w:bottom w:val="single" w:color="000000" w:sz="3" w:space="0" w:shadow="0" w:frame="0"/>
              <w:right w:val="nil"/>
            </w:tcBorders>
            <w:shd w:val="clear" w:color="auto" w:fill="auto"/>
            <w:tcMar>
              <w:top w:type="dxa" w:w="80"/>
              <w:left w:type="dxa" w:w="80"/>
              <w:bottom w:type="dxa" w:w="80"/>
              <w:right w:type="dxa" w:w="80"/>
            </w:tcMar>
            <w:vAlign w:val="top"/>
          </w:tcPr>
          <w:p/>
        </w:tc>
        <w:tc>
          <w:tcPr>
            <w:tcW w:type="dxa" w:w="2802"/>
            <w:tcBorders>
              <w:top w:val="nil"/>
              <w:left w:val="nil"/>
              <w:bottom w:val="single" w:color="000000" w:sz="3" w:space="0" w:shadow="0" w:frame="0"/>
              <w:right w:val="nil"/>
            </w:tcBorders>
            <w:shd w:val="clear" w:color="auto" w:fill="auto"/>
            <w:tcMar>
              <w:top w:type="dxa" w:w="80"/>
              <w:left w:type="dxa" w:w="80"/>
              <w:bottom w:type="dxa" w:w="80"/>
              <w:right w:type="dxa" w:w="80"/>
            </w:tcMar>
            <w:vAlign w:val="top"/>
          </w:tcPr>
          <w:p/>
        </w:tc>
        <w:tc>
          <w:tcPr>
            <w:tcW w:type="dxa" w:w="1993"/>
            <w:tcBorders>
              <w:top w:val="nil"/>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APIGEE, Microsoft, Paypal</w:t>
            </w:r>
          </w:p>
        </w:tc>
      </w:tr>
    </w:tbl>
    <w:p>
      <w:pPr>
        <w:pStyle w:val="Body A"/>
        <w:widowControl w:val="0"/>
        <w:spacing w:before="240" w:after="120" w:line="240" w:lineRule="auto"/>
        <w:ind w:left="864" w:hanging="864"/>
        <w:jc w:val="both"/>
      </w:pPr>
    </w:p>
    <w:p>
      <w:pPr>
        <w:pStyle w:val="Body A"/>
        <w:widowControl w:val="0"/>
        <w:spacing w:before="240" w:after="120" w:line="240" w:lineRule="auto"/>
        <w:ind w:left="756" w:hanging="756"/>
      </w:pPr>
    </w:p>
    <w:p>
      <w:pPr>
        <w:pStyle w:val="Body A"/>
        <w:widowControl w:val="0"/>
        <w:spacing w:before="240" w:after="120" w:line="240" w:lineRule="auto"/>
        <w:ind w:left="648" w:hanging="648"/>
      </w:pPr>
    </w:p>
    <w:p>
      <w:pPr>
        <w:pStyle w:val="Body A"/>
        <w:widowControl w:val="0"/>
        <w:spacing w:before="240" w:after="120" w:line="240" w:lineRule="auto"/>
        <w:ind w:left="540" w:hanging="540"/>
      </w:pPr>
    </w:p>
    <w:p>
      <w:pPr>
        <w:pStyle w:val="Body A"/>
        <w:widowControl w:val="0"/>
        <w:spacing w:before="240" w:after="120" w:line="240" w:lineRule="auto"/>
        <w:ind w:left="432" w:hanging="432"/>
      </w:pPr>
    </w:p>
    <w:p>
      <w:pPr>
        <w:pStyle w:val="Body A"/>
        <w:widowControl w:val="0"/>
        <w:spacing w:before="240" w:after="120" w:line="240" w:lineRule="auto"/>
        <w:ind w:left="324" w:hanging="324"/>
      </w:pPr>
    </w:p>
    <w:p>
      <w:pPr>
        <w:pStyle w:val="Body A"/>
        <w:widowControl w:val="0"/>
        <w:spacing w:before="240" w:after="120" w:line="240" w:lineRule="auto"/>
        <w:ind w:left="216" w:hanging="216"/>
      </w:pPr>
    </w:p>
    <w:p>
      <w:pPr>
        <w:pStyle w:val="Body A"/>
        <w:widowControl w:val="0"/>
        <w:spacing w:before="240" w:after="120" w:line="240" w:lineRule="auto"/>
        <w:ind w:left="108" w:hanging="108"/>
      </w:pPr>
    </w:p>
    <w:p>
      <w:pPr>
        <w:pStyle w:val="Body A"/>
        <w:widowControl w:val="0"/>
        <w:spacing w:before="240" w:after="120" w:line="240" w:lineRule="auto"/>
        <w:jc w:val="both"/>
      </w:pPr>
    </w:p>
    <w:p>
      <w:pPr>
        <w:pStyle w:val="Body A"/>
        <w:spacing w:before="180" w:after="0" w:line="240" w:lineRule="auto"/>
        <w:ind w:firstLine="288"/>
        <w:jc w:val="both"/>
        <w:rPr>
          <w:rStyle w:val="None"/>
          <w:lang w:val="en-US"/>
        </w:rPr>
      </w:pPr>
      <w:r>
        <w:rPr>
          <w:rStyle w:val="None"/>
          <w:rFonts w:ascii="Times New Roman" w:hAnsi="Times New Roman"/>
          <w:sz w:val="24"/>
          <w:szCs w:val="24"/>
          <w:rtl w:val="0"/>
          <w:lang w:val="en-US"/>
        </w:rPr>
        <w:t>In summary:</w:t>
      </w:r>
    </w:p>
    <w:p>
      <w:pPr>
        <w:pStyle w:val="Body A"/>
        <w:numPr>
          <w:ilvl w:val="0"/>
          <w:numId w:val="28"/>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Swagger has a very strong modeling language for defining exactly what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expected of the system</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very useful for testing and creating coding stubs for a set of APIs.</w:t>
      </w:r>
    </w:p>
    <w:p>
      <w:pPr>
        <w:pStyle w:val="Body A"/>
        <w:numPr>
          <w:ilvl w:val="0"/>
          <w:numId w:val="28"/>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RAML is designed to support a design-first development flow, and focuses on consistency.</w:t>
      </w:r>
    </w:p>
    <w:p>
      <w:pPr>
        <w:pStyle w:val="Body A"/>
        <w:numPr>
          <w:ilvl w:val="0"/>
          <w:numId w:val="28"/>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Apiary blueprint is more documentation-focused, with user-readable models and documentation as its first priority.</w:t>
      </w:r>
    </w:p>
    <w:p>
      <w:pPr>
        <w:pStyle w:val="Body A"/>
        <w:spacing w:before="120" w:after="0" w:line="240" w:lineRule="auto"/>
        <w:ind w:firstLine="288"/>
        <w:jc w:val="both"/>
        <w:rPr>
          <w:rStyle w:val="None"/>
          <w:lang w:val="en-US"/>
        </w:rPr>
      </w:pPr>
      <w:r>
        <w:rPr>
          <w:rStyle w:val="None"/>
          <w:rFonts w:ascii="Times New Roman" w:hAnsi="Times New Roman"/>
          <w:sz w:val="24"/>
          <w:szCs w:val="24"/>
          <w:rtl w:val="0"/>
          <w:lang w:val="en-US"/>
        </w:rPr>
        <w:t>Each project brings different strengths and weaknesses to the table, and in the end it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really about what strengths you need and which weaknesses you cannot afford. Overall, RAML fared the best in these different categories and, while the developer community is not as large as the others, I think it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safe to say it will keep growing.</w:t>
      </w:r>
    </w:p>
    <w:p>
      <w:pPr>
        <w:pStyle w:val="Body A"/>
        <w:spacing w:after="0" w:line="240" w:lineRule="auto"/>
        <w:ind w:firstLine="288"/>
        <w:jc w:val="both"/>
        <w:rPr>
          <w:rStyle w:val="None"/>
          <w:lang w:val="en-US"/>
        </w:rPr>
      </w:pPr>
      <w:r>
        <w:rPr>
          <w:rStyle w:val="None"/>
          <w:rFonts w:ascii="Times New Roman" w:hAnsi="Times New Roman"/>
          <w:sz w:val="24"/>
          <w:szCs w:val="24"/>
          <w:rtl w:val="0"/>
          <w:lang w:val="en-US"/>
        </w:rPr>
        <w:t>Overall Winner: RAML</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Best Practices</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REST is an architectural style and not a strict standard; it allows for a lot of flexibly. Because of that flexibility and freedom of structure, there is also a big appetite for design best practices. These best practices are discussed here in this section.</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Keep your base URL simple and intuitive</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The base URL is the most important design affordance of your API. A simple and intuitive base URL design makes using your API easy. Affordance is a design property that communicates how something should be used without requiring documentation. A door handle</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design should communicate whether you pull or push. For Web API design, there should be only two base URLs per resource. Let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model an API around a simple object or resource (a customer) and create a Web API for it. The first URL is for a collection; the second is for a specific element in the collection:</w:t>
      </w:r>
    </w:p>
    <w:p>
      <w:pPr>
        <w:pStyle w:val="Body A"/>
        <w:numPr>
          <w:ilvl w:val="0"/>
          <w:numId w:val="30"/>
        </w:numPr>
        <w:bidi w:val="0"/>
        <w:spacing w:before="120" w:after="0" w:line="240" w:lineRule="auto"/>
        <w:ind w:right="0"/>
        <w:jc w:val="both"/>
        <w:rPr>
          <w:sz w:val="24"/>
          <w:szCs w:val="24"/>
          <w:rtl w:val="0"/>
          <w:lang w:val="en-US"/>
        </w:rPr>
      </w:pPr>
      <w:r>
        <w:rPr>
          <w:rStyle w:val="None"/>
          <w:rFonts w:ascii="Courier New" w:hAnsi="Courier New"/>
          <w:sz w:val="24"/>
          <w:szCs w:val="24"/>
          <w:rtl w:val="0"/>
          <w:lang w:val="en-US"/>
        </w:rPr>
        <w:t>/customers</w:t>
      </w:r>
      <w:r>
        <w:rPr>
          <w:rStyle w:val="None"/>
          <w:rFonts w:ascii="Times New Roman" w:hAnsi="Times New Roman"/>
          <w:sz w:val="24"/>
          <w:szCs w:val="24"/>
          <w:rtl w:val="0"/>
          <w:lang w:val="fr-FR"/>
        </w:rPr>
        <w:t xml:space="preserve"> - Collection</w:t>
      </w:r>
    </w:p>
    <w:p>
      <w:pPr>
        <w:pStyle w:val="Body A"/>
        <w:numPr>
          <w:ilvl w:val="0"/>
          <w:numId w:val="30"/>
        </w:numPr>
        <w:bidi w:val="0"/>
        <w:spacing w:after="0" w:line="240" w:lineRule="auto"/>
        <w:ind w:right="0"/>
        <w:jc w:val="both"/>
        <w:rPr>
          <w:sz w:val="24"/>
          <w:szCs w:val="24"/>
          <w:rtl w:val="0"/>
          <w:lang w:val="en-US"/>
        </w:rPr>
      </w:pPr>
      <w:r>
        <w:rPr>
          <w:rStyle w:val="None"/>
          <w:rFonts w:ascii="Courier New" w:hAnsi="Courier New"/>
          <w:sz w:val="24"/>
          <w:szCs w:val="24"/>
          <w:rtl w:val="0"/>
          <w:lang w:val="en-US"/>
        </w:rPr>
        <w:t>/customers/1</w:t>
      </w:r>
      <w:r>
        <w:rPr>
          <w:rStyle w:val="None"/>
          <w:rFonts w:ascii="Times New Roman" w:hAnsi="Times New Roman"/>
          <w:sz w:val="24"/>
          <w:szCs w:val="24"/>
          <w:rtl w:val="0"/>
          <w:lang w:val="it-IT"/>
        </w:rPr>
        <w:t xml:space="preserve"> - Specific element</w:t>
      </w:r>
    </w:p>
    <w:p>
      <w:pPr>
        <w:pStyle w:val="Body A"/>
        <w:spacing w:before="120" w:after="0" w:line="240" w:lineRule="auto"/>
        <w:ind w:firstLine="288"/>
        <w:jc w:val="both"/>
        <w:rPr>
          <w:rStyle w:val="None"/>
          <w:lang w:val="en-US"/>
        </w:rPr>
      </w:pPr>
      <w:r>
        <w:rPr>
          <w:rStyle w:val="None"/>
          <w:rFonts w:ascii="Times New Roman" w:hAnsi="Times New Roman"/>
          <w:sz w:val="24"/>
          <w:szCs w:val="24"/>
          <w:rtl w:val="0"/>
          <w:lang w:val="en-US"/>
        </w:rPr>
        <w:t>Boiling it down to this level will also force the verbs out of your base URLs. Keep verbs out of your URLs as shown in table below:</w:t>
      </w:r>
    </w:p>
    <w:p>
      <w:pPr>
        <w:pStyle w:val="Body A"/>
        <w:spacing w:before="240" w:after="120" w:line="240" w:lineRule="auto"/>
        <w:jc w:val="both"/>
      </w:pPr>
      <w:r>
        <w:rPr>
          <w:rStyle w:val="None"/>
          <w:rFonts w:ascii="Times New Roman" w:hAnsi="Times New Roman"/>
          <w:b w:val="1"/>
          <w:bCs w:val="1"/>
          <w:sz w:val="20"/>
          <w:szCs w:val="20"/>
          <w:rtl w:val="0"/>
          <w:lang w:val="fr-FR"/>
        </w:rPr>
        <w:t xml:space="preserve">Table 2-3. </w:t>
      </w:r>
      <w:r>
        <w:rPr>
          <w:rStyle w:val="None"/>
          <w:rFonts w:ascii="Times New Roman" w:hAnsi="Times New Roman"/>
          <w:sz w:val="20"/>
          <w:szCs w:val="20"/>
          <w:rtl w:val="0"/>
          <w:lang w:val="en-US"/>
        </w:rPr>
        <w:t>Nouns and verbs</w:t>
      </w:r>
    </w:p>
    <w:tbl>
      <w:tblPr>
        <w:tblW w:w="8660" w:type="dxa"/>
        <w:jc w:val="left"/>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32"/>
        <w:gridCol w:w="1443"/>
        <w:gridCol w:w="1843"/>
        <w:gridCol w:w="1518"/>
        <w:gridCol w:w="1924"/>
      </w:tblGrid>
      <w:tr>
        <w:tblPrEx>
          <w:shd w:val="clear" w:color="auto" w:fill="ced7e7"/>
        </w:tblPrEx>
        <w:trPr>
          <w:trHeight w:val="280" w:hRule="atLeast"/>
        </w:trPr>
        <w:tc>
          <w:tcPr>
            <w:tcW w:type="dxa" w:w="1932"/>
            <w:tcBorders>
              <w:top w:val="single" w:color="000000" w:sz="3" w:space="0" w:shadow="0" w:frame="0"/>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Resource</w:t>
            </w:r>
          </w:p>
        </w:tc>
        <w:tc>
          <w:tcPr>
            <w:tcW w:type="dxa" w:w="1443"/>
            <w:tcBorders>
              <w:top w:val="single" w:color="000000" w:sz="3" w:space="0" w:shadow="0" w:frame="0"/>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POST Create</w:t>
            </w:r>
          </w:p>
        </w:tc>
        <w:tc>
          <w:tcPr>
            <w:tcW w:type="dxa" w:w="1843"/>
            <w:tcBorders>
              <w:top w:val="single" w:color="000000" w:sz="3" w:space="0" w:shadow="0" w:frame="0"/>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GET Read</w:t>
            </w:r>
          </w:p>
        </w:tc>
        <w:tc>
          <w:tcPr>
            <w:tcW w:type="dxa" w:w="1518"/>
            <w:tcBorders>
              <w:top w:val="single" w:color="000000" w:sz="3" w:space="0" w:shadow="0" w:frame="0"/>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PUT Update</w:t>
            </w:r>
          </w:p>
        </w:tc>
        <w:tc>
          <w:tcPr>
            <w:tcW w:type="dxa" w:w="1924"/>
            <w:tcBorders>
              <w:top w:val="single" w:color="000000" w:sz="3" w:space="0" w:shadow="0" w:frame="0"/>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DELETE Delete</w:t>
            </w:r>
          </w:p>
        </w:tc>
      </w:tr>
      <w:tr>
        <w:tblPrEx>
          <w:shd w:val="clear" w:color="auto" w:fill="ced7e7"/>
        </w:tblPrEx>
        <w:trPr>
          <w:trHeight w:val="288" w:hRule="atLeast"/>
        </w:trPr>
        <w:tc>
          <w:tcPr>
            <w:tcW w:type="dxa" w:w="1932"/>
            <w:tcBorders>
              <w:top w:val="single" w:color="000000" w:sz="3"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Hyperlink.3"/>
                <w:rFonts w:ascii="Courier New" w:hAnsi="Courier New"/>
                <w:sz w:val="20"/>
                <w:szCs w:val="20"/>
                <w:shd w:val="nil" w:color="auto" w:fill="auto"/>
                <w:rtl w:val="0"/>
                <w:lang w:val="en-US"/>
              </w:rPr>
              <w:t>/customers</w:t>
            </w:r>
          </w:p>
        </w:tc>
        <w:tc>
          <w:tcPr>
            <w:tcW w:type="dxa" w:w="1443"/>
            <w:tcBorders>
              <w:top w:val="single" w:color="000000" w:sz="3"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New customer</w:t>
            </w:r>
          </w:p>
        </w:tc>
        <w:tc>
          <w:tcPr>
            <w:tcW w:type="dxa" w:w="1843"/>
            <w:tcBorders>
              <w:top w:val="single" w:color="000000" w:sz="3"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List customers</w:t>
            </w:r>
          </w:p>
        </w:tc>
        <w:tc>
          <w:tcPr>
            <w:tcW w:type="dxa" w:w="1518"/>
            <w:tcBorders>
              <w:top w:val="single" w:color="000000" w:sz="3"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Bulk update</w:t>
            </w:r>
          </w:p>
        </w:tc>
        <w:tc>
          <w:tcPr>
            <w:tcW w:type="dxa" w:w="1924"/>
            <w:tcBorders>
              <w:top w:val="single" w:color="000000" w:sz="3"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Delete all</w:t>
            </w:r>
          </w:p>
        </w:tc>
      </w:tr>
      <w:tr>
        <w:tblPrEx>
          <w:shd w:val="clear" w:color="auto" w:fill="ced7e7"/>
        </w:tblPrEx>
        <w:trPr>
          <w:trHeight w:val="445" w:hRule="atLeast"/>
        </w:trPr>
        <w:tc>
          <w:tcPr>
            <w:tcW w:type="dxa" w:w="1932"/>
            <w:tcBorders>
              <w:top w:val="nil"/>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Hyperlink.3"/>
                <w:rFonts w:ascii="Courier New" w:hAnsi="Courier New"/>
                <w:sz w:val="20"/>
                <w:szCs w:val="20"/>
                <w:shd w:val="nil" w:color="auto" w:fill="auto"/>
                <w:rtl w:val="0"/>
                <w:lang w:val="en-US"/>
              </w:rPr>
              <w:t>/customers/12</w:t>
            </w:r>
          </w:p>
        </w:tc>
        <w:tc>
          <w:tcPr>
            <w:tcW w:type="dxa" w:w="1443"/>
            <w:tcBorders>
              <w:top w:val="nil"/>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w:t>
            </w:r>
          </w:p>
        </w:tc>
        <w:tc>
          <w:tcPr>
            <w:tcW w:type="dxa" w:w="1843"/>
            <w:tcBorders>
              <w:top w:val="nil"/>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Show customer 12</w:t>
            </w:r>
          </w:p>
        </w:tc>
        <w:tc>
          <w:tcPr>
            <w:tcW w:type="dxa" w:w="1518"/>
            <w:tcBorders>
              <w:top w:val="nil"/>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rPr>
                <w:rStyle w:val="None"/>
                <w:shd w:val="nil" w:color="auto" w:fill="auto"/>
              </w:rPr>
            </w:pPr>
            <w:r>
              <w:rPr>
                <w:rStyle w:val="None"/>
                <w:rFonts w:ascii="Times New Roman" w:hAnsi="Times New Roman"/>
                <w:sz w:val="20"/>
                <w:szCs w:val="20"/>
                <w:shd w:val="nil" w:color="auto" w:fill="auto"/>
                <w:rtl w:val="0"/>
                <w:lang w:val="en-US"/>
              </w:rPr>
              <w:t>If exists update</w:t>
            </w:r>
          </w:p>
          <w:p>
            <w:pPr>
              <w:pStyle w:val="Body A"/>
              <w:bidi w:val="0"/>
              <w:spacing w:after="0" w:line="240" w:lineRule="auto"/>
              <w:ind w:left="0" w:right="0" w:firstLine="0"/>
              <w:jc w:val="left"/>
              <w:rPr>
                <w:rtl w:val="0"/>
              </w:rPr>
            </w:pPr>
            <w:r>
              <w:rPr>
                <w:rStyle w:val="None"/>
                <w:rFonts w:ascii="Times New Roman" w:hAnsi="Times New Roman"/>
                <w:sz w:val="20"/>
                <w:szCs w:val="20"/>
                <w:shd w:val="nil" w:color="auto" w:fill="auto"/>
                <w:rtl w:val="0"/>
                <w:lang w:val="en-US"/>
              </w:rPr>
              <w:t>If not error</w:t>
            </w:r>
          </w:p>
        </w:tc>
        <w:tc>
          <w:tcPr>
            <w:tcW w:type="dxa" w:w="1924"/>
            <w:tcBorders>
              <w:top w:val="nil"/>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Delete customer 12</w:t>
            </w:r>
          </w:p>
        </w:tc>
      </w:tr>
    </w:tbl>
    <w:p>
      <w:pPr>
        <w:pStyle w:val="Body A"/>
        <w:widowControl w:val="0"/>
        <w:spacing w:before="240" w:after="120" w:line="240" w:lineRule="auto"/>
        <w:ind w:left="864" w:hanging="864"/>
        <w:jc w:val="both"/>
      </w:pPr>
    </w:p>
    <w:p>
      <w:pPr>
        <w:pStyle w:val="Body A"/>
        <w:widowControl w:val="0"/>
        <w:spacing w:before="240" w:after="120" w:line="240" w:lineRule="auto"/>
        <w:ind w:left="756" w:hanging="756"/>
      </w:pPr>
    </w:p>
    <w:p>
      <w:pPr>
        <w:pStyle w:val="Body A"/>
        <w:widowControl w:val="0"/>
        <w:spacing w:before="240" w:after="120" w:line="240" w:lineRule="auto"/>
        <w:ind w:left="648" w:hanging="648"/>
      </w:pPr>
    </w:p>
    <w:p>
      <w:pPr>
        <w:pStyle w:val="Body A"/>
        <w:widowControl w:val="0"/>
        <w:spacing w:before="240" w:after="120" w:line="240" w:lineRule="auto"/>
        <w:ind w:left="540" w:hanging="540"/>
      </w:pPr>
    </w:p>
    <w:p>
      <w:pPr>
        <w:pStyle w:val="Body A"/>
        <w:widowControl w:val="0"/>
        <w:spacing w:before="240" w:after="120" w:line="240" w:lineRule="auto"/>
        <w:ind w:left="432" w:hanging="432"/>
      </w:pPr>
    </w:p>
    <w:p>
      <w:pPr>
        <w:pStyle w:val="Body A"/>
        <w:widowControl w:val="0"/>
        <w:spacing w:before="240" w:after="120" w:line="240" w:lineRule="auto"/>
        <w:ind w:left="324" w:hanging="324"/>
      </w:pPr>
    </w:p>
    <w:p>
      <w:pPr>
        <w:pStyle w:val="Body A"/>
        <w:widowControl w:val="0"/>
        <w:spacing w:before="240" w:after="120" w:line="240" w:lineRule="auto"/>
        <w:ind w:left="216" w:hanging="216"/>
      </w:pPr>
    </w:p>
    <w:p>
      <w:pPr>
        <w:pStyle w:val="Body A"/>
        <w:widowControl w:val="0"/>
        <w:spacing w:before="240" w:after="120" w:line="240" w:lineRule="auto"/>
        <w:ind w:left="108" w:hanging="108"/>
      </w:pPr>
    </w:p>
    <w:p>
      <w:pPr>
        <w:pStyle w:val="Body A"/>
        <w:widowControl w:val="0"/>
        <w:spacing w:before="240" w:after="120" w:line="240" w:lineRule="auto"/>
        <w:jc w:val="both"/>
      </w:pPr>
    </w:p>
    <w:p>
      <w:pPr>
        <w:pStyle w:val="Body A"/>
        <w:spacing w:before="180" w:after="0" w:line="240" w:lineRule="auto"/>
        <w:ind w:firstLine="288"/>
        <w:jc w:val="both"/>
        <w:rPr>
          <w:rStyle w:val="None"/>
          <w:lang w:val="en-US"/>
        </w:rPr>
      </w:pPr>
      <w:r>
        <w:rPr>
          <w:rStyle w:val="None"/>
          <w:rFonts w:ascii="Times New Roman" w:hAnsi="Times New Roman"/>
          <w:sz w:val="24"/>
          <w:szCs w:val="24"/>
          <w:rtl w:val="0"/>
          <w:lang w:val="en-US"/>
        </w:rPr>
        <w:t>In summary:</w:t>
      </w:r>
    </w:p>
    <w:p>
      <w:pPr>
        <w:pStyle w:val="Body A"/>
        <w:numPr>
          <w:ilvl w:val="0"/>
          <w:numId w:val="32"/>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Use two base URLs per resource. Keep verbs out of your base URLs. Use HTTP verbs to operate on the collections and elements.</w:t>
      </w:r>
    </w:p>
    <w:p>
      <w:pPr>
        <w:pStyle w:val="Body A"/>
        <w:numPr>
          <w:ilvl w:val="0"/>
          <w:numId w:val="32"/>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The level of abstraction depends on your scenario. You also want to expose a manageable number of resources.</w:t>
      </w:r>
    </w:p>
    <w:p>
      <w:pPr>
        <w:pStyle w:val="Body A"/>
        <w:numPr>
          <w:ilvl w:val="0"/>
          <w:numId w:val="34"/>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Aim for concrete naming and to keep the number of resources between 12 and 24.</w:t>
      </w:r>
    </w:p>
    <w:p>
      <w:pPr>
        <w:pStyle w:val="Body A"/>
        <w:numPr>
          <w:ilvl w:val="0"/>
          <w:numId w:val="32"/>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An intuitive API uses plural rather than singular nouns, and concrete rather than abstract nouns.</w:t>
      </w:r>
    </w:p>
    <w:p>
      <w:pPr>
        <w:pStyle w:val="Body A"/>
        <w:numPr>
          <w:ilvl w:val="0"/>
          <w:numId w:val="32"/>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Resources almost always have relationships to other resources. What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a simple way to express these relationships in a Web API? Let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look again at the API we modeled in nouns are good, verbs are bad</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the API that interacts with our podcasts resource. Remember, we had two base URLs: /podcasts and /podcasts/1234. We</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re using HTTP verbs to operate on the resources and collections. Our podcasts belong to customers. To get all the podcasts belonging to a specific customer, or to create a new podcast for that customer, do a GET or a POST:</w:t>
      </w:r>
    </w:p>
    <w:p>
      <w:pPr>
        <w:pStyle w:val="Body A"/>
        <w:numPr>
          <w:ilvl w:val="0"/>
          <w:numId w:val="36"/>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GET /customers/5678/podcasts</w:t>
      </w:r>
    </w:p>
    <w:p>
      <w:pPr>
        <w:pStyle w:val="Body A"/>
        <w:numPr>
          <w:ilvl w:val="0"/>
          <w:numId w:val="36"/>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POST /customers/5678/podcasts</w:t>
      </w:r>
    </w:p>
    <w:p>
      <w:pPr>
        <w:pStyle w:val="Body A"/>
        <w:numPr>
          <w:ilvl w:val="0"/>
          <w:numId w:val="32"/>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 xml:space="preserve">Sweep complexity under the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zh-TW" w:eastAsia="zh-TW"/>
        </w:rPr>
        <w: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 Make it simple for developers to use the base URL by putting optional states and attributes behind the HTTP question mark. To get all customers in </w:t>
      </w:r>
      <w:r>
        <w:rPr>
          <w:rStyle w:val="None"/>
          <w:rFonts w:ascii="Courier New" w:hAnsi="Courier New"/>
          <w:sz w:val="24"/>
          <w:szCs w:val="24"/>
          <w:rtl w:val="0"/>
          <w:lang w:val="nl-NL"/>
        </w:rPr>
        <w:t>sfo</w:t>
      </w:r>
      <w:r>
        <w:rPr>
          <w:rStyle w:val="None"/>
          <w:rFonts w:ascii="Times New Roman" w:hAnsi="Times New Roman"/>
          <w:sz w:val="24"/>
          <w:szCs w:val="24"/>
          <w:rtl w:val="0"/>
          <w:lang w:val="en-US"/>
        </w:rPr>
        <w:t xml:space="preserve"> city of </w:t>
      </w:r>
      <w:r>
        <w:rPr>
          <w:rStyle w:val="None"/>
          <w:rFonts w:ascii="Courier New" w:hAnsi="Courier New"/>
          <w:sz w:val="24"/>
          <w:szCs w:val="24"/>
          <w:rtl w:val="0"/>
          <w:lang w:val="nl-NL"/>
        </w:rPr>
        <w:t>ca</w:t>
      </w:r>
      <w:r>
        <w:rPr>
          <w:rStyle w:val="None"/>
          <w:rFonts w:ascii="Times New Roman" w:hAnsi="Times New Roman"/>
          <w:sz w:val="24"/>
          <w:szCs w:val="24"/>
          <w:rtl w:val="0"/>
          <w:lang w:val="en-US"/>
        </w:rPr>
        <w:t xml:space="preserve"> state of </w:t>
      </w:r>
      <w:r>
        <w:rPr>
          <w:rStyle w:val="None"/>
          <w:rFonts w:ascii="Courier New" w:hAnsi="Courier New"/>
          <w:sz w:val="24"/>
          <w:szCs w:val="24"/>
          <w:rtl w:val="0"/>
          <w:lang w:val="nl-NL"/>
        </w:rPr>
        <w:t>usa</w:t>
      </w:r>
      <w:r>
        <w:rPr>
          <w:rStyle w:val="None"/>
          <w:rFonts w:ascii="Times New Roman" w:hAnsi="Times New Roman"/>
          <w:sz w:val="24"/>
          <w:szCs w:val="24"/>
          <w:rtl w:val="0"/>
          <w:lang w:val="en-US"/>
        </w:rPr>
        <w:t xml:space="preserve"> country:</w:t>
      </w:r>
    </w:p>
    <w:p>
      <w:pPr>
        <w:pStyle w:val="Body A"/>
        <w:numPr>
          <w:ilvl w:val="0"/>
          <w:numId w:val="38"/>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GET /customers?country=usa&amp;state=ca&amp;city=so</w:t>
      </w:r>
    </w:p>
    <w:p>
      <w:pPr>
        <w:pStyle w:val="Body A"/>
        <w:keepLines w:val="1"/>
        <w:spacing w:before="240" w:after="0" w:line="240" w:lineRule="auto"/>
      </w:pPr>
      <w:r>
        <w:rPr>
          <w:rStyle w:val="None"/>
          <w:rFonts w:ascii="Times New Roman" w:hAnsi="Times New Roman"/>
          <w:b w:val="1"/>
          <w:bCs w:val="1"/>
          <w:sz w:val="24"/>
          <w:szCs w:val="24"/>
          <w:rtl w:val="0"/>
          <w:lang w:val="nl-NL"/>
        </w:rPr>
        <w:t>Error Handling</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Many software developers, including myself, don</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t always like to think about exceptions and error handling, but it is a very important piece of the puzzle for any software developer, and especially for API designers. Why is good error design especially important for API designers? From the perspective of the developer consuming your Web API, everything at the other side of that interface is a black box. Errors therefore become a key tool providing context and visibility into how to use an API. First, developers learn to write code through errors. The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test-first</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concepts of the extreme programming model and the more recent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test-driven development</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models represent a body of best practices that have evolved because this is such an important and natural way for developers to work. Second, in addition to when they</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re developing their applications, developers depend on well-designed errors at the critical times when they are troubleshooting and resolving issues after the applications they</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ve built using your API are in the hands of their users.</w:t>
      </w:r>
    </w:p>
    <w:p>
      <w:pPr>
        <w:pStyle w:val="Body A"/>
        <w:spacing w:after="0" w:line="240" w:lineRule="auto"/>
        <w:ind w:firstLine="288"/>
        <w:jc w:val="both"/>
      </w:pPr>
      <w:r>
        <w:rPr>
          <w:rStyle w:val="Hyperlink.2"/>
          <w:rFonts w:ascii="Times New Roman" w:hAnsi="Times New Roman"/>
          <w:sz w:val="24"/>
          <w:szCs w:val="24"/>
          <w:rtl w:val="0"/>
          <w:lang w:val="nl-NL"/>
        </w:rPr>
        <w:t>Handling errors: Let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take a look at how three top APIs approach:</w:t>
      </w:r>
    </w:p>
    <w:p>
      <w:pPr>
        <w:pStyle w:val="Body A"/>
        <w:numPr>
          <w:ilvl w:val="0"/>
          <w:numId w:val="40"/>
        </w:numPr>
        <w:bidi w:val="0"/>
        <w:spacing w:before="120" w:after="0" w:line="240" w:lineRule="auto"/>
        <w:ind w:right="0"/>
        <w:jc w:val="both"/>
        <w:rPr>
          <w:sz w:val="24"/>
          <w:szCs w:val="24"/>
          <w:rtl w:val="0"/>
          <w:lang w:val="nl-NL"/>
        </w:rPr>
      </w:pPr>
      <w:r>
        <w:rPr>
          <w:rStyle w:val="None"/>
          <w:rFonts w:ascii="Times New Roman" w:hAnsi="Times New Roman"/>
          <w:sz w:val="24"/>
          <w:szCs w:val="24"/>
          <w:rtl w:val="0"/>
          <w:lang w:val="nl-NL"/>
        </w:rPr>
        <w:t>Facebook</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HTTP Status Code: 200</w:t>
      </w:r>
    </w:p>
    <w:p>
      <w:pPr>
        <w:pStyle w:val="Body A"/>
        <w:spacing w:before="120" w:after="120" w:line="240" w:lineRule="auto"/>
        <w:ind w:left="288" w:right="288" w:firstLine="0"/>
        <w:jc w:val="both"/>
        <w:rPr>
          <w:rStyle w:val="None"/>
          <w:rFonts w:ascii="Courier New" w:cs="Courier New" w:hAnsi="Courier New" w:eastAsia="Courier New"/>
          <w:lang w:val="en-US"/>
        </w:rPr>
      </w:pPr>
      <w:r>
        <w:rPr>
          <w:rStyle w:val="None"/>
          <w:rFonts w:ascii="Courier New" w:hAnsi="Courier New"/>
          <w:sz w:val="24"/>
          <w:szCs w:val="24"/>
          <w:rtl w:val="0"/>
          <w:lang w:val="en-US"/>
        </w:rPr>
        <w:t>{"type" : "OauthException", "message":"(#803) Some of the aliases you requested do not exist: foo.bar"}</w:t>
      </w:r>
    </w:p>
    <w:p>
      <w:pPr>
        <w:pStyle w:val="Body A"/>
        <w:numPr>
          <w:ilvl w:val="0"/>
          <w:numId w:val="40"/>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Twillo</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HTTP Status Code: 401</w:t>
      </w:r>
    </w:p>
    <w:p>
      <w:pPr>
        <w:pStyle w:val="Body A"/>
        <w:spacing w:before="120" w:after="120" w:line="240" w:lineRule="auto"/>
        <w:ind w:left="288" w:right="288" w:firstLine="0"/>
        <w:jc w:val="both"/>
        <w:rPr>
          <w:rStyle w:val="None"/>
          <w:rFonts w:ascii="Courier New" w:cs="Courier New" w:hAnsi="Courier New" w:eastAsia="Courier New"/>
          <w:lang w:val="en-US"/>
        </w:rPr>
      </w:pPr>
      <w:r>
        <w:rPr>
          <w:rStyle w:val="None"/>
          <w:rFonts w:ascii="Courier New" w:hAnsi="Courier New"/>
          <w:sz w:val="24"/>
          <w:szCs w:val="24"/>
          <w:rtl w:val="0"/>
          <w:lang w:val="en-US"/>
        </w:rPr>
        <w:t>{"status" : "401", "message":"Authenticate","code": 20003, "more info": "http://www.twilio.com/docs/errors/20003"}</w:t>
      </w:r>
    </w:p>
    <w:p>
      <w:pPr>
        <w:pStyle w:val="Body A"/>
        <w:numPr>
          <w:ilvl w:val="0"/>
          <w:numId w:val="40"/>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Another example of error messaging from SimpleGeo</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HTTP Status Code: 401</w:t>
      </w:r>
    </w:p>
    <w:p>
      <w:pPr>
        <w:pStyle w:val="Body A"/>
        <w:spacing w:before="120" w:after="120" w:line="240" w:lineRule="auto"/>
        <w:ind w:left="288" w:firstLine="0"/>
        <w:jc w:val="both"/>
        <w:rPr>
          <w:rStyle w:val="None"/>
          <w:rFonts w:ascii="Courier New" w:cs="Courier New" w:hAnsi="Courier New" w:eastAsia="Courier New"/>
          <w:lang w:val="en-US"/>
        </w:rPr>
      </w:pPr>
      <w:r>
        <w:rPr>
          <w:rStyle w:val="None"/>
          <w:rFonts w:ascii="Courier New" w:hAnsi="Courier New"/>
          <w:sz w:val="24"/>
          <w:szCs w:val="24"/>
          <w:rtl w:val="0"/>
          <w:lang w:val="en-US"/>
        </w:rPr>
        <w:t>{"code" : 401, "message": "Authentication Required"}</w:t>
      </w:r>
    </w:p>
    <w:p>
      <w:pPr>
        <w:pStyle w:val="Body A"/>
        <w:spacing w:before="120" w:after="0" w:line="240" w:lineRule="auto"/>
        <w:ind w:firstLine="288"/>
        <w:jc w:val="both"/>
        <w:rPr>
          <w:rStyle w:val="None"/>
          <w:lang w:val="en-US"/>
        </w:rPr>
      </w:pPr>
      <w:r>
        <w:rPr>
          <w:rStyle w:val="None"/>
          <w:rFonts w:ascii="Times New Roman" w:hAnsi="Times New Roman"/>
          <w:sz w:val="24"/>
          <w:szCs w:val="24"/>
          <w:rtl w:val="0"/>
          <w:lang w:val="en-US"/>
        </w:rPr>
        <w:t>When you boil it down, there are really only 3 outcomes in the interaction between an app and an API:</w:t>
      </w:r>
    </w:p>
    <w:p>
      <w:pPr>
        <w:pStyle w:val="Body A"/>
        <w:numPr>
          <w:ilvl w:val="0"/>
          <w:numId w:val="42"/>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Everything worked</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it-IT"/>
        </w:rPr>
        <w:t>success.</w:t>
      </w:r>
    </w:p>
    <w:p>
      <w:pPr>
        <w:pStyle w:val="Body A"/>
        <w:numPr>
          <w:ilvl w:val="0"/>
          <w:numId w:val="42"/>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The application did something wrong</w:t>
      </w:r>
      <w:r>
        <w:rPr>
          <w:rStyle w:val="None"/>
          <w:rFonts w:ascii="Times New Roman" w:hAnsi="Times New Roman" w:hint="default"/>
          <w:sz w:val="24"/>
          <w:szCs w:val="24"/>
          <w:rtl w:val="0"/>
          <w:lang w:val="en-US"/>
        </w:rPr>
        <w:t>—</w:t>
      </w:r>
      <w:r>
        <w:rPr>
          <w:rStyle w:val="Hyperlink.0"/>
          <w:rFonts w:ascii="Times New Roman" w:hAnsi="Times New Roman"/>
          <w:sz w:val="24"/>
          <w:szCs w:val="24"/>
          <w:rtl w:val="0"/>
          <w:lang w:val="nl-NL"/>
        </w:rPr>
        <w:t>client error.</w:t>
      </w:r>
    </w:p>
    <w:p>
      <w:pPr>
        <w:pStyle w:val="Body A"/>
        <w:numPr>
          <w:ilvl w:val="0"/>
          <w:numId w:val="42"/>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The API did something wrong</w:t>
      </w:r>
      <w:r>
        <w:rPr>
          <w:rStyle w:val="None"/>
          <w:rFonts w:ascii="Times New Roman" w:hAnsi="Times New Roman" w:hint="default"/>
          <w:sz w:val="24"/>
          <w:szCs w:val="24"/>
          <w:rtl w:val="0"/>
          <w:lang w:val="en-US"/>
        </w:rPr>
        <w:t>—</w:t>
      </w:r>
      <w:r>
        <w:rPr>
          <w:rStyle w:val="Hyperlink.0"/>
          <w:rFonts w:ascii="Times New Roman" w:hAnsi="Times New Roman"/>
          <w:sz w:val="24"/>
          <w:szCs w:val="24"/>
          <w:rtl w:val="0"/>
          <w:lang w:val="nl-NL"/>
        </w:rPr>
        <w:t>server error.</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Error Code</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Start by using the following 3 codes which should map to the 3 outcomes above. If you need more, add them. But you shouldn</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t need to go beyond:</w:t>
      </w:r>
    </w:p>
    <w:p>
      <w:pPr>
        <w:pStyle w:val="Body A"/>
        <w:numPr>
          <w:ilvl w:val="0"/>
          <w:numId w:val="44"/>
        </w:numPr>
        <w:bidi w:val="0"/>
        <w:spacing w:before="120" w:after="0" w:line="240" w:lineRule="auto"/>
        <w:ind w:right="0"/>
        <w:jc w:val="both"/>
        <w:rPr>
          <w:sz w:val="24"/>
          <w:szCs w:val="24"/>
          <w:rtl w:val="0"/>
          <w:lang w:val="nl-NL"/>
        </w:rPr>
      </w:pPr>
      <w:r>
        <w:rPr>
          <w:rStyle w:val="None"/>
          <w:rFonts w:ascii="Times New Roman" w:hAnsi="Times New Roman"/>
          <w:sz w:val="24"/>
          <w:szCs w:val="24"/>
          <w:rtl w:val="0"/>
          <w:lang w:val="nl-NL"/>
        </w:rPr>
        <w:t>200 - OK</w:t>
      </w:r>
    </w:p>
    <w:p>
      <w:pPr>
        <w:pStyle w:val="Body A"/>
        <w:numPr>
          <w:ilvl w:val="0"/>
          <w:numId w:val="44"/>
        </w:numPr>
        <w:bidi w:val="0"/>
        <w:spacing w:after="0" w:line="240" w:lineRule="auto"/>
        <w:ind w:right="0"/>
        <w:jc w:val="both"/>
        <w:rPr>
          <w:sz w:val="24"/>
          <w:szCs w:val="24"/>
          <w:rtl w:val="0"/>
          <w:lang w:val="it-IT"/>
        </w:rPr>
      </w:pPr>
      <w:r>
        <w:rPr>
          <w:rStyle w:val="None"/>
          <w:rFonts w:ascii="Times New Roman" w:hAnsi="Times New Roman"/>
          <w:sz w:val="24"/>
          <w:szCs w:val="24"/>
          <w:rtl w:val="0"/>
          <w:lang w:val="it-IT"/>
        </w:rPr>
        <w:t>400 - Bad Request</w:t>
      </w:r>
    </w:p>
    <w:p>
      <w:pPr>
        <w:pStyle w:val="Body A"/>
        <w:numPr>
          <w:ilvl w:val="0"/>
          <w:numId w:val="44"/>
        </w:numPr>
        <w:bidi w:val="0"/>
        <w:spacing w:after="0" w:line="240" w:lineRule="auto"/>
        <w:ind w:right="0"/>
        <w:jc w:val="both"/>
        <w:rPr>
          <w:sz w:val="24"/>
          <w:szCs w:val="24"/>
          <w:rtl w:val="0"/>
          <w:lang w:val="de-DE"/>
        </w:rPr>
      </w:pPr>
      <w:r>
        <w:rPr>
          <w:rStyle w:val="None"/>
          <w:rFonts w:ascii="Times New Roman" w:hAnsi="Times New Roman"/>
          <w:sz w:val="24"/>
          <w:szCs w:val="24"/>
          <w:rtl w:val="0"/>
          <w:lang w:val="de-DE"/>
        </w:rPr>
        <w:t>500 - Internal Server Error</w:t>
      </w:r>
    </w:p>
    <w:p>
      <w:pPr>
        <w:pStyle w:val="Body A"/>
        <w:spacing w:before="120" w:after="0" w:line="240" w:lineRule="auto"/>
        <w:ind w:firstLine="288"/>
        <w:jc w:val="both"/>
        <w:rPr>
          <w:rStyle w:val="None"/>
          <w:lang w:val="en-US"/>
        </w:rPr>
      </w:pPr>
      <w:r>
        <w:rPr>
          <w:rStyle w:val="None"/>
          <w:rFonts w:ascii="Times New Roman" w:hAnsi="Times New Roman"/>
          <w:sz w:val="24"/>
          <w:szCs w:val="24"/>
          <w:rtl w:val="0"/>
          <w:lang w:val="en-US"/>
        </w:rPr>
        <w:t>If you</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re not comfortable reducing all your error conditions to these 3, try picking among these additional 5:</w:t>
      </w:r>
    </w:p>
    <w:p>
      <w:pPr>
        <w:pStyle w:val="Body A"/>
        <w:numPr>
          <w:ilvl w:val="0"/>
          <w:numId w:val="46"/>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201 - Created</w:t>
      </w:r>
    </w:p>
    <w:p>
      <w:pPr>
        <w:pStyle w:val="Body A"/>
        <w:numPr>
          <w:ilvl w:val="0"/>
          <w:numId w:val="46"/>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304 - Not Modified</w:t>
      </w:r>
    </w:p>
    <w:p>
      <w:pPr>
        <w:pStyle w:val="Body A"/>
        <w:numPr>
          <w:ilvl w:val="0"/>
          <w:numId w:val="46"/>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404 - Not Found</w:t>
      </w:r>
    </w:p>
    <w:p>
      <w:pPr>
        <w:pStyle w:val="Body A"/>
        <w:numPr>
          <w:ilvl w:val="0"/>
          <w:numId w:val="46"/>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401 - Unauthorized</w:t>
      </w:r>
    </w:p>
    <w:p>
      <w:pPr>
        <w:pStyle w:val="Body A"/>
        <w:numPr>
          <w:ilvl w:val="0"/>
          <w:numId w:val="46"/>
        </w:numPr>
        <w:bidi w:val="0"/>
        <w:spacing w:after="0" w:line="240" w:lineRule="auto"/>
        <w:ind w:right="0"/>
        <w:jc w:val="both"/>
        <w:rPr>
          <w:sz w:val="24"/>
          <w:szCs w:val="24"/>
          <w:rtl w:val="0"/>
          <w:lang w:val="nl-NL"/>
        </w:rPr>
      </w:pPr>
      <w:r>
        <w:rPr>
          <w:rStyle w:val="None"/>
          <w:rFonts w:ascii="Times New Roman" w:hAnsi="Times New Roman"/>
          <w:sz w:val="24"/>
          <w:szCs w:val="24"/>
          <w:rtl w:val="0"/>
          <w:lang w:val="nl-NL"/>
        </w:rPr>
        <w:t>403 - Forbidden</w:t>
      </w:r>
    </w:p>
    <w:p>
      <w:pPr>
        <w:pStyle w:val="Body A"/>
        <w:spacing w:before="120" w:after="0" w:line="240" w:lineRule="auto"/>
        <w:ind w:firstLine="288"/>
        <w:jc w:val="both"/>
      </w:pPr>
      <w:r>
        <w:rPr>
          <w:rStyle w:val="None"/>
          <w:rFonts w:ascii="Times New Roman" w:hAnsi="Times New Roman"/>
          <w:sz w:val="24"/>
          <w:szCs w:val="24"/>
          <w:rtl w:val="0"/>
          <w:lang w:val="en-US"/>
        </w:rPr>
        <w:t xml:space="preserve">Check out this good Wikipedia entry for all HTTP Status codes: </w:t>
      </w:r>
      <w:r>
        <w:rPr>
          <w:rStyle w:val="Hyperlink.4"/>
          <w:rFonts w:ascii="Courier New" w:cs="Courier New" w:hAnsi="Courier New" w:eastAsia="Courier New"/>
          <w:sz w:val="24"/>
          <w:szCs w:val="24"/>
          <w:u w:color="0000ff"/>
          <w:lang w:val="en-US"/>
        </w:rPr>
        <w:fldChar w:fldCharType="begin" w:fldLock="0"/>
      </w:r>
      <w:r>
        <w:rPr>
          <w:rStyle w:val="Hyperlink.4"/>
          <w:rFonts w:ascii="Courier New" w:cs="Courier New" w:hAnsi="Courier New" w:eastAsia="Courier New"/>
          <w:sz w:val="24"/>
          <w:szCs w:val="24"/>
          <w:u w:color="0000ff"/>
          <w:lang w:val="en-US"/>
        </w:rPr>
        <w:instrText xml:space="preserve"> HYPERLINK "https://en.wikipedia.org/wiki/List_of_HTTP_status_codes"</w:instrText>
      </w:r>
      <w:r>
        <w:rPr>
          <w:rStyle w:val="Hyperlink.4"/>
          <w:rFonts w:ascii="Courier New" w:cs="Courier New" w:hAnsi="Courier New" w:eastAsia="Courier New"/>
          <w:sz w:val="24"/>
          <w:szCs w:val="24"/>
          <w:u w:color="0000ff"/>
          <w:lang w:val="en-US"/>
        </w:rPr>
        <w:fldChar w:fldCharType="separate" w:fldLock="0"/>
      </w:r>
      <w:r>
        <w:rPr>
          <w:rStyle w:val="Hyperlink.4"/>
          <w:rFonts w:ascii="Courier New" w:hAnsi="Courier New"/>
          <w:sz w:val="24"/>
          <w:szCs w:val="24"/>
          <w:u w:color="0000ff"/>
          <w:rtl w:val="0"/>
          <w:lang w:val="en-US"/>
        </w:rPr>
        <w:t>https://en.wikipedia.org/wiki/List_of_HTTP_status_codes</w:t>
      </w:r>
      <w:r>
        <w:rPr/>
        <w:fldChar w:fldCharType="end" w:fldLock="0"/>
      </w:r>
      <w:r>
        <w:rPr>
          <w:rStyle w:val="Hyperlink.2"/>
          <w:rFonts w:ascii="Times New Roman" w:hAnsi="Times New Roman"/>
          <w:sz w:val="24"/>
          <w:szCs w:val="24"/>
          <w:rtl w:val="0"/>
          <w:lang w:val="nl-NL"/>
        </w:rPr>
        <w:t>.</w:t>
      </w:r>
    </w:p>
    <w:p>
      <w:pPr>
        <w:pStyle w:val="Body A"/>
        <w:keepLines w:val="1"/>
        <w:spacing w:before="240" w:after="0" w:line="240" w:lineRule="auto"/>
        <w:rPr>
          <w:rStyle w:val="None"/>
          <w:lang w:val="it-IT"/>
        </w:rPr>
      </w:pPr>
      <w:r>
        <w:rPr>
          <w:rStyle w:val="None"/>
          <w:rFonts w:ascii="Times New Roman" w:hAnsi="Times New Roman"/>
          <w:b w:val="1"/>
          <w:bCs w:val="1"/>
          <w:sz w:val="24"/>
          <w:szCs w:val="24"/>
          <w:rtl w:val="0"/>
          <w:lang w:val="it-IT"/>
        </w:rPr>
        <w:t>Versioning</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Never release an API without a version.</w:t>
      </w:r>
    </w:p>
    <w:p>
      <w:pPr>
        <w:pStyle w:val="Body A"/>
        <w:numPr>
          <w:ilvl w:val="0"/>
          <w:numId w:val="48"/>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Make the version mandatory.</w:t>
      </w:r>
    </w:p>
    <w:p>
      <w:pPr>
        <w:pStyle w:val="Body A"/>
        <w:numPr>
          <w:ilvl w:val="0"/>
          <w:numId w:val="48"/>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 xml:space="preserve">Specify the version with a </w:t>
      </w:r>
      <w:r>
        <w:rPr>
          <w:rStyle w:val="None"/>
          <w:rFonts w:ascii="Times New Roman" w:hAnsi="Times New Roman" w:hint="default"/>
          <w:sz w:val="24"/>
          <w:szCs w:val="24"/>
          <w:rtl w:val="0"/>
          <w:lang w:val="en-US"/>
        </w:rPr>
        <w:t>“</w:t>
      </w:r>
      <w:r>
        <w:rPr>
          <w:rStyle w:val="None"/>
          <w:rFonts w:ascii="Courier New" w:hAnsi="Courier New"/>
          <w:sz w:val="24"/>
          <w:szCs w:val="24"/>
          <w:rtl w:val="0"/>
          <w:lang w:val="nl-NL"/>
        </w:rPr>
        <w:t>v</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prefix. Move it all the way to the left in the URL so that it has the highest scope (e.g., </w:t>
      </w:r>
      <w:r>
        <w:rPr>
          <w:rStyle w:val="None"/>
          <w:rFonts w:ascii="Courier New" w:hAnsi="Courier New"/>
          <w:sz w:val="24"/>
          <w:szCs w:val="24"/>
          <w:rtl w:val="0"/>
          <w:lang w:val="en-US"/>
        </w:rPr>
        <w:t>/v1/dogs</w:t>
      </w:r>
      <w:r>
        <w:rPr>
          <w:rStyle w:val="Hyperlink.0"/>
          <w:rFonts w:ascii="Times New Roman" w:hAnsi="Times New Roman"/>
          <w:sz w:val="24"/>
          <w:szCs w:val="24"/>
          <w:rtl w:val="0"/>
          <w:lang w:val="nl-NL"/>
        </w:rPr>
        <w:t>).</w:t>
      </w:r>
    </w:p>
    <w:p>
      <w:pPr>
        <w:pStyle w:val="Body A"/>
        <w:numPr>
          <w:ilvl w:val="0"/>
          <w:numId w:val="48"/>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Use a simple ordinal number. Don</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t use the dot notation like v1.2, because it implies a granularity of versioning that doesn</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t work well with APIs</w:t>
      </w:r>
      <w:r>
        <w:rPr>
          <w:rStyle w:val="None"/>
          <w:rFonts w:ascii="Times New Roman" w:hAnsi="Times New Roman" w:hint="default"/>
          <w:sz w:val="24"/>
          <w:szCs w:val="24"/>
          <w:rtl w:val="0"/>
          <w:lang w:val="en-US"/>
        </w:rPr>
        <w:t>—</w:t>
      </w:r>
      <w:r>
        <w:rPr>
          <w:rStyle w:val="Hyperlink.0"/>
          <w:rFonts w:ascii="Times New Roman" w:hAnsi="Times New Roman"/>
          <w:sz w:val="24"/>
          <w:szCs w:val="24"/>
          <w:rtl w:val="0"/>
          <w:lang w:val="nl-NL"/>
        </w:rPr>
        <w:t>it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s an interface, not an implementation. Stick with </w:t>
      </w:r>
      <w:r>
        <w:rPr>
          <w:rStyle w:val="None"/>
          <w:rFonts w:ascii="Courier New" w:hAnsi="Courier New"/>
          <w:sz w:val="24"/>
          <w:szCs w:val="24"/>
          <w:rtl w:val="0"/>
          <w:lang w:val="nl-NL"/>
        </w:rPr>
        <w:t>v1</w:t>
      </w:r>
      <w:r>
        <w:rPr>
          <w:rStyle w:val="Hyperlink.0"/>
          <w:rFonts w:ascii="Times New Roman" w:hAnsi="Times New Roman"/>
          <w:sz w:val="24"/>
          <w:szCs w:val="24"/>
          <w:rtl w:val="0"/>
          <w:lang w:val="nl-NL"/>
        </w:rPr>
        <w:t xml:space="preserve">, </w:t>
      </w:r>
      <w:r>
        <w:rPr>
          <w:rStyle w:val="None"/>
          <w:rFonts w:ascii="Courier New" w:hAnsi="Courier New"/>
          <w:sz w:val="24"/>
          <w:szCs w:val="24"/>
          <w:rtl w:val="0"/>
          <w:lang w:val="da-DK"/>
        </w:rPr>
        <w:t>v2</w:t>
      </w:r>
      <w:r>
        <w:rPr>
          <w:rStyle w:val="None"/>
          <w:rFonts w:ascii="Times New Roman" w:hAnsi="Times New Roman"/>
          <w:sz w:val="24"/>
          <w:szCs w:val="24"/>
          <w:rtl w:val="0"/>
          <w:lang w:val="en-US"/>
        </w:rPr>
        <w:t>, and so on.</w:t>
      </w:r>
    </w:p>
    <w:p>
      <w:pPr>
        <w:pStyle w:val="Body A"/>
        <w:numPr>
          <w:ilvl w:val="0"/>
          <w:numId w:val="48"/>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How many versions should you maintain? Maintain at least one version back.</w:t>
      </w:r>
    </w:p>
    <w:p>
      <w:pPr>
        <w:pStyle w:val="Body A"/>
        <w:numPr>
          <w:ilvl w:val="0"/>
          <w:numId w:val="48"/>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For how long should you maintain a version? Give developers at least one cycle to react before obsoleting a version.</w:t>
      </w:r>
    </w:p>
    <w:p>
      <w:pPr>
        <w:pStyle w:val="Body A"/>
        <w:numPr>
          <w:ilvl w:val="0"/>
          <w:numId w:val="48"/>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There is a strong school of thought about putting format (xml or json) and version in the header. Simple rules we follow: If it changes the logic you write to handle the response, put it in the URL so you can see it easily. If it doesn</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t change the logic for each response (like OAuth information), put it in the header.</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Partial Response</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Partial response allows you to give developers just the information they need. Take, for example, a request for a tweet on the Twitter API. You</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ll get much more than a typical twitter app often needs, including the name of person, the text of the tweet, a timestamp, how often the message was retweeted, and a lot of metadata. Let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look at how several leading APIs handle giving developers just what they need in responses, including Google, who pioneered the idea of partial response:</w:t>
      </w:r>
    </w:p>
    <w:p>
      <w:pPr>
        <w:pStyle w:val="Body A"/>
        <w:numPr>
          <w:ilvl w:val="0"/>
          <w:numId w:val="50"/>
        </w:numPr>
        <w:bidi w:val="0"/>
        <w:spacing w:before="120" w:after="0" w:line="240" w:lineRule="auto"/>
        <w:ind w:right="0"/>
        <w:jc w:val="both"/>
        <w:rPr>
          <w:sz w:val="24"/>
          <w:szCs w:val="24"/>
          <w:rtl w:val="0"/>
          <w:lang w:val="nl-NL"/>
        </w:rPr>
      </w:pPr>
      <w:r>
        <w:rPr>
          <w:rStyle w:val="None"/>
          <w:rFonts w:ascii="Times New Roman" w:hAnsi="Times New Roman"/>
          <w:sz w:val="24"/>
          <w:szCs w:val="24"/>
          <w:rtl w:val="0"/>
          <w:lang w:val="nl-NL"/>
        </w:rPr>
        <w:t>LinkedIn</w:t>
      </w:r>
    </w:p>
    <w:p>
      <w:pPr>
        <w:pStyle w:val="Body A"/>
        <w:spacing w:before="120" w:after="120" w:line="240" w:lineRule="auto"/>
        <w:ind w:left="475" w:firstLine="0"/>
        <w:jc w:val="both"/>
        <w:rPr>
          <w:rStyle w:val="None"/>
          <w:rFonts w:ascii="Courier New" w:cs="Courier New" w:hAnsi="Courier New" w:eastAsia="Courier New"/>
          <w:lang w:val="en-US"/>
        </w:rPr>
      </w:pPr>
      <w:r>
        <w:rPr>
          <w:rStyle w:val="None"/>
          <w:rFonts w:ascii="Courier New" w:hAnsi="Courier New"/>
          <w:sz w:val="24"/>
          <w:szCs w:val="24"/>
          <w:rtl w:val="0"/>
          <w:lang w:val="en-US"/>
        </w:rPr>
        <w:t>/people:(id,first-name,last-name,industry)This request on a person returns the ID, first name, last name, and the industry</w:t>
      </w:r>
    </w:p>
    <w:p>
      <w:pPr>
        <w:pStyle w:val="Body A"/>
        <w:numPr>
          <w:ilvl w:val="0"/>
          <w:numId w:val="50"/>
        </w:numPr>
        <w:bidi w:val="0"/>
        <w:spacing w:after="0" w:line="240" w:lineRule="auto"/>
        <w:ind w:right="0"/>
        <w:jc w:val="both"/>
        <w:rPr>
          <w:sz w:val="24"/>
          <w:szCs w:val="24"/>
          <w:rtl w:val="0"/>
          <w:lang w:val="nl-NL"/>
        </w:rPr>
      </w:pPr>
      <w:r>
        <w:rPr>
          <w:rStyle w:val="None"/>
          <w:rFonts w:ascii="Times New Roman" w:hAnsi="Times New Roman"/>
          <w:sz w:val="24"/>
          <w:szCs w:val="24"/>
          <w:rtl w:val="0"/>
          <w:lang w:val="nl-NL"/>
        </w:rPr>
        <w:t>Facebook</w:t>
      </w:r>
    </w:p>
    <w:p>
      <w:pPr>
        <w:pStyle w:val="Body A"/>
        <w:spacing w:before="120" w:after="120" w:line="240" w:lineRule="auto"/>
        <w:ind w:left="475" w:firstLine="0"/>
        <w:jc w:val="both"/>
        <w:rPr>
          <w:rStyle w:val="None"/>
          <w:rFonts w:ascii="Courier New" w:cs="Courier New" w:hAnsi="Courier New" w:eastAsia="Courier New"/>
          <w:lang w:val="en-US"/>
        </w:rPr>
      </w:pPr>
      <w:r>
        <w:rPr>
          <w:rStyle w:val="None"/>
          <w:rFonts w:ascii="Courier New" w:hAnsi="Courier New"/>
          <w:sz w:val="24"/>
          <w:szCs w:val="24"/>
          <w:rtl w:val="0"/>
          <w:lang w:val="en-US"/>
        </w:rPr>
        <w:t>/joe.smith/friends?fields=id,name,picture</w:t>
      </w:r>
    </w:p>
    <w:p>
      <w:pPr>
        <w:pStyle w:val="Body A"/>
        <w:numPr>
          <w:ilvl w:val="0"/>
          <w:numId w:val="50"/>
        </w:numPr>
        <w:bidi w:val="0"/>
        <w:spacing w:after="0" w:line="240" w:lineRule="auto"/>
        <w:ind w:right="0"/>
        <w:jc w:val="both"/>
        <w:rPr>
          <w:sz w:val="24"/>
          <w:szCs w:val="24"/>
          <w:rtl w:val="0"/>
          <w:lang w:val="nl-NL"/>
        </w:rPr>
      </w:pPr>
      <w:r>
        <w:rPr>
          <w:rStyle w:val="None"/>
          <w:rFonts w:ascii="Times New Roman" w:hAnsi="Times New Roman"/>
          <w:sz w:val="24"/>
          <w:szCs w:val="24"/>
          <w:rtl w:val="0"/>
          <w:lang w:val="nl-NL"/>
        </w:rPr>
        <w:t>Google</w:t>
      </w:r>
    </w:p>
    <w:p>
      <w:pPr>
        <w:pStyle w:val="Body A"/>
        <w:spacing w:before="120" w:after="120" w:line="240" w:lineRule="auto"/>
        <w:ind w:left="475" w:firstLine="0"/>
        <w:jc w:val="both"/>
        <w:rPr>
          <w:rStyle w:val="None"/>
          <w:rFonts w:ascii="Courier New" w:cs="Courier New" w:hAnsi="Courier New" w:eastAsia="Courier New"/>
          <w:lang w:val="en-US"/>
        </w:rPr>
      </w:pPr>
      <w:r>
        <w:rPr>
          <w:rStyle w:val="None"/>
          <w:rFonts w:ascii="Courier New" w:hAnsi="Courier New"/>
          <w:sz w:val="24"/>
          <w:szCs w:val="24"/>
          <w:rtl w:val="0"/>
          <w:lang w:val="en-US"/>
        </w:rPr>
        <w:t>?fields=title,media</w:t>
      </w:r>
    </w:p>
    <w:p>
      <w:pPr>
        <w:pStyle w:val="Body A"/>
        <w:spacing w:before="120" w:after="0" w:line="240" w:lineRule="auto"/>
        <w:ind w:firstLine="288"/>
        <w:jc w:val="both"/>
        <w:rPr>
          <w:rStyle w:val="None"/>
          <w:lang w:val="en-US"/>
        </w:rPr>
      </w:pPr>
      <w:r>
        <w:rPr>
          <w:rStyle w:val="None"/>
          <w:rFonts w:ascii="Times New Roman" w:hAnsi="Times New Roman"/>
          <w:sz w:val="24"/>
          <w:szCs w:val="24"/>
          <w:rtl w:val="0"/>
          <w:lang w:val="en-US"/>
        </w:rPr>
        <w:t xml:space="preserve">Google and Facebook have a similar approach, which works well. They each have an optional parameter called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fields</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after which you put the names of fields you want to be returned. As you see in this example, you can also put sub-objects in responses to pull in other information from additional resources.</w:t>
      </w:r>
    </w:p>
    <w:p>
      <w:pPr>
        <w:pStyle w:val="Body A"/>
        <w:keepLines w:val="1"/>
        <w:spacing w:before="240" w:after="0" w:line="240" w:lineRule="auto"/>
        <w:rPr>
          <w:rStyle w:val="None"/>
          <w:lang w:val="pt-PT"/>
        </w:rPr>
      </w:pPr>
      <w:r>
        <w:rPr>
          <w:rStyle w:val="None"/>
          <w:rFonts w:ascii="Times New Roman" w:hAnsi="Times New Roman"/>
          <w:b w:val="1"/>
          <w:bCs w:val="1"/>
          <w:sz w:val="24"/>
          <w:szCs w:val="24"/>
          <w:rtl w:val="0"/>
          <w:lang w:val="pt-PT"/>
        </w:rPr>
        <w:t>Pagination</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Make it easy for developers to paginate objects in a database. Let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look at how Facebook, Twitter, and LinkedIn handle pagination. Facebook uses offset and limit. Twitter uses page and rpp (records per page). LinkedIn uses start and count semantically. Facebook and LinkedIn do the same thing, that is, the LinkedIn start and count.</w:t>
      </w:r>
    </w:p>
    <w:p>
      <w:pPr>
        <w:pStyle w:val="Body A"/>
        <w:spacing w:after="0" w:line="240" w:lineRule="auto"/>
        <w:ind w:firstLine="288"/>
        <w:jc w:val="both"/>
        <w:rPr>
          <w:rStyle w:val="None"/>
          <w:lang w:val="en-US"/>
        </w:rPr>
      </w:pPr>
      <w:r>
        <w:rPr>
          <w:rStyle w:val="None"/>
          <w:rFonts w:ascii="Times New Roman" w:hAnsi="Times New Roman"/>
          <w:sz w:val="24"/>
          <w:szCs w:val="24"/>
          <w:rtl w:val="0"/>
          <w:lang w:val="en-US"/>
        </w:rPr>
        <w:t>To get records 50 through 75 from each system, you would use:</w:t>
      </w:r>
    </w:p>
    <w:p>
      <w:pPr>
        <w:pStyle w:val="Body A"/>
        <w:numPr>
          <w:ilvl w:val="0"/>
          <w:numId w:val="52"/>
        </w:numPr>
        <w:bidi w:val="0"/>
        <w:spacing w:before="120" w:after="0" w:line="240" w:lineRule="auto"/>
        <w:ind w:right="0"/>
        <w:jc w:val="both"/>
        <w:rPr>
          <w:sz w:val="24"/>
          <w:szCs w:val="24"/>
          <w:rtl w:val="0"/>
          <w:lang w:val="nl-NL"/>
        </w:rPr>
      </w:pPr>
      <w:r>
        <w:rPr>
          <w:rStyle w:val="Hyperlink.0"/>
          <w:rFonts w:ascii="Times New Roman" w:hAnsi="Times New Roman"/>
          <w:sz w:val="24"/>
          <w:szCs w:val="24"/>
          <w:rtl w:val="0"/>
          <w:lang w:val="nl-NL"/>
        </w:rPr>
        <w:t xml:space="preserve">Facebook - </w:t>
      </w:r>
      <w:r>
        <w:rPr>
          <w:rStyle w:val="None"/>
          <w:rFonts w:ascii="Courier New" w:hAnsi="Courier New"/>
          <w:sz w:val="24"/>
          <w:szCs w:val="24"/>
          <w:rtl w:val="0"/>
          <w:lang w:val="en-US"/>
        </w:rPr>
        <w:t>offset</w:t>
      </w:r>
      <w:r>
        <w:rPr>
          <w:rStyle w:val="None"/>
          <w:rFonts w:ascii="Times New Roman" w:hAnsi="Times New Roman"/>
          <w:sz w:val="24"/>
          <w:szCs w:val="24"/>
          <w:rtl w:val="0"/>
          <w:lang w:val="en-US"/>
        </w:rPr>
        <w:t xml:space="preserve"> 50 and </w:t>
      </w:r>
      <w:r>
        <w:rPr>
          <w:rStyle w:val="None"/>
          <w:rFonts w:ascii="Courier New" w:hAnsi="Courier New"/>
          <w:sz w:val="24"/>
          <w:szCs w:val="24"/>
          <w:rtl w:val="0"/>
          <w:lang w:val="es-ES_tradnl"/>
        </w:rPr>
        <w:t>limit</w:t>
      </w:r>
      <w:r>
        <w:rPr>
          <w:rStyle w:val="Hyperlink.0"/>
          <w:rFonts w:ascii="Times New Roman" w:hAnsi="Times New Roman"/>
          <w:sz w:val="24"/>
          <w:szCs w:val="24"/>
          <w:rtl w:val="0"/>
          <w:lang w:val="nl-NL"/>
        </w:rPr>
        <w:t xml:space="preserve"> 2</w:t>
      </w:r>
    </w:p>
    <w:p>
      <w:pPr>
        <w:pStyle w:val="Body A"/>
        <w:numPr>
          <w:ilvl w:val="0"/>
          <w:numId w:val="52"/>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 xml:space="preserve">Twitter - </w:t>
      </w:r>
      <w:r>
        <w:rPr>
          <w:rStyle w:val="None"/>
          <w:rFonts w:ascii="Courier New" w:hAnsi="Courier New"/>
          <w:sz w:val="24"/>
          <w:szCs w:val="24"/>
          <w:rtl w:val="0"/>
          <w:lang w:val="fr-FR"/>
        </w:rPr>
        <w:t>page</w:t>
      </w:r>
      <w:r>
        <w:rPr>
          <w:rStyle w:val="None"/>
          <w:rFonts w:ascii="Times New Roman" w:hAnsi="Times New Roman"/>
          <w:sz w:val="24"/>
          <w:szCs w:val="24"/>
          <w:rtl w:val="0"/>
          <w:lang w:val="en-US"/>
        </w:rPr>
        <w:t xml:space="preserve"> 3 and </w:t>
      </w:r>
      <w:r>
        <w:rPr>
          <w:rStyle w:val="None"/>
          <w:rFonts w:ascii="Courier New" w:hAnsi="Courier New"/>
          <w:sz w:val="24"/>
          <w:szCs w:val="24"/>
          <w:rtl w:val="0"/>
          <w:lang w:val="nl-NL"/>
        </w:rPr>
        <w:t>rpp</w:t>
      </w:r>
      <w:r>
        <w:rPr>
          <w:rStyle w:val="None"/>
          <w:rFonts w:ascii="Times New Roman" w:hAnsi="Times New Roman"/>
          <w:sz w:val="24"/>
          <w:szCs w:val="24"/>
          <w:rtl w:val="0"/>
          <w:lang w:val="en-US"/>
        </w:rPr>
        <w:t xml:space="preserve"> 25 (records per page)</w:t>
      </w:r>
    </w:p>
    <w:p>
      <w:pPr>
        <w:pStyle w:val="Body A"/>
        <w:numPr>
          <w:ilvl w:val="0"/>
          <w:numId w:val="52"/>
        </w:numPr>
        <w:bidi w:val="0"/>
        <w:spacing w:after="0" w:line="240" w:lineRule="auto"/>
        <w:ind w:right="0"/>
        <w:jc w:val="both"/>
        <w:rPr>
          <w:sz w:val="24"/>
          <w:szCs w:val="24"/>
          <w:rtl w:val="0"/>
          <w:lang w:val="nl-NL"/>
        </w:rPr>
      </w:pPr>
      <w:r>
        <w:rPr>
          <w:rStyle w:val="Hyperlink.0"/>
          <w:rFonts w:ascii="Times New Roman" w:hAnsi="Times New Roman"/>
          <w:sz w:val="24"/>
          <w:szCs w:val="24"/>
          <w:rtl w:val="0"/>
          <w:lang w:val="nl-NL"/>
        </w:rPr>
        <w:t xml:space="preserve">LinkedIn - </w:t>
      </w:r>
      <w:r>
        <w:rPr>
          <w:rStyle w:val="None"/>
          <w:rFonts w:ascii="Courier New" w:hAnsi="Courier New"/>
          <w:sz w:val="24"/>
          <w:szCs w:val="24"/>
          <w:rtl w:val="0"/>
          <w:lang w:val="en-US"/>
        </w:rPr>
        <w:t>start</w:t>
      </w:r>
      <w:r>
        <w:rPr>
          <w:rStyle w:val="None"/>
          <w:rFonts w:ascii="Times New Roman" w:hAnsi="Times New Roman"/>
          <w:sz w:val="24"/>
          <w:szCs w:val="24"/>
          <w:rtl w:val="0"/>
          <w:lang w:val="en-US"/>
        </w:rPr>
        <w:t xml:space="preserve"> 50 and </w:t>
      </w:r>
      <w:r>
        <w:rPr>
          <w:rStyle w:val="None"/>
          <w:rFonts w:ascii="Courier New" w:hAnsi="Courier New"/>
          <w:sz w:val="24"/>
          <w:szCs w:val="24"/>
          <w:rtl w:val="0"/>
          <w:lang w:val="en-US"/>
        </w:rPr>
        <w:t>count</w:t>
      </w:r>
      <w:r>
        <w:rPr>
          <w:rStyle w:val="Hyperlink.0"/>
          <w:rFonts w:ascii="Times New Roman" w:hAnsi="Times New Roman"/>
          <w:sz w:val="24"/>
          <w:szCs w:val="24"/>
          <w:rtl w:val="0"/>
          <w:lang w:val="nl-NL"/>
        </w:rPr>
        <w:t xml:space="preserve"> 25</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Multiple Formats</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We recommend that you support more than one format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that you push things out in one format and accept as many formats as necessary. You can usually automate the mapping from format to format. Here</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what the syntax looks like for a few key APIs.</w:t>
      </w:r>
    </w:p>
    <w:p>
      <w:pPr>
        <w:pStyle w:val="Body A"/>
        <w:numPr>
          <w:ilvl w:val="0"/>
          <w:numId w:val="54"/>
        </w:numPr>
        <w:bidi w:val="0"/>
        <w:spacing w:before="120" w:after="0" w:line="240" w:lineRule="auto"/>
        <w:ind w:right="0"/>
        <w:jc w:val="both"/>
        <w:rPr>
          <w:sz w:val="24"/>
          <w:szCs w:val="24"/>
          <w:rtl w:val="0"/>
          <w:lang w:val="de-DE"/>
        </w:rPr>
      </w:pPr>
      <w:r>
        <w:rPr>
          <w:rStyle w:val="None"/>
          <w:rFonts w:ascii="Times New Roman" w:hAnsi="Times New Roman"/>
          <w:sz w:val="24"/>
          <w:szCs w:val="24"/>
          <w:rtl w:val="0"/>
          <w:lang w:val="de-DE"/>
        </w:rPr>
        <w:t xml:space="preserve">Google Data: </w:t>
      </w:r>
      <w:r>
        <w:rPr>
          <w:rStyle w:val="None"/>
          <w:rFonts w:ascii="Courier New" w:hAnsi="Courier New"/>
          <w:sz w:val="24"/>
          <w:szCs w:val="24"/>
          <w:rtl w:val="0"/>
          <w:lang w:val="nl-NL"/>
        </w:rPr>
        <w:t>?alt=json</w:t>
      </w:r>
    </w:p>
    <w:p>
      <w:pPr>
        <w:pStyle w:val="Body A"/>
        <w:numPr>
          <w:ilvl w:val="0"/>
          <w:numId w:val="54"/>
        </w:numPr>
        <w:bidi w:val="0"/>
        <w:spacing w:after="0" w:line="240" w:lineRule="auto"/>
        <w:ind w:right="0"/>
        <w:jc w:val="both"/>
        <w:rPr>
          <w:sz w:val="24"/>
          <w:szCs w:val="24"/>
          <w:rtl w:val="0"/>
          <w:lang w:val="fr-FR"/>
        </w:rPr>
      </w:pPr>
      <w:r>
        <w:rPr>
          <w:rStyle w:val="None"/>
          <w:rFonts w:ascii="Times New Roman" w:hAnsi="Times New Roman"/>
          <w:sz w:val="24"/>
          <w:szCs w:val="24"/>
          <w:rtl w:val="0"/>
          <w:lang w:val="fr-FR"/>
        </w:rPr>
        <w:t xml:space="preserve">Foursquare: </w:t>
      </w:r>
      <w:r>
        <w:rPr>
          <w:rStyle w:val="None"/>
          <w:rFonts w:ascii="Courier New" w:hAnsi="Courier New"/>
          <w:sz w:val="24"/>
          <w:szCs w:val="24"/>
          <w:rtl w:val="0"/>
          <w:lang w:val="nl-NL"/>
        </w:rPr>
        <w:t>/venue.json</w:t>
      </w:r>
    </w:p>
    <w:p>
      <w:pPr>
        <w:pStyle w:val="Body A"/>
        <w:numPr>
          <w:ilvl w:val="0"/>
          <w:numId w:val="54"/>
        </w:numPr>
        <w:bidi w:val="0"/>
        <w:spacing w:after="0" w:line="240" w:lineRule="auto"/>
        <w:ind w:right="0"/>
        <w:jc w:val="both"/>
        <w:rPr>
          <w:sz w:val="24"/>
          <w:szCs w:val="24"/>
          <w:rtl w:val="0"/>
          <w:lang w:val="nl-NL"/>
        </w:rPr>
      </w:pPr>
      <w:r>
        <w:rPr>
          <w:rStyle w:val="Hyperlink.0"/>
          <w:rFonts w:ascii="Times New Roman" w:hAnsi="Times New Roman"/>
          <w:sz w:val="24"/>
          <w:szCs w:val="24"/>
          <w:rtl w:val="0"/>
          <w:lang w:val="nl-NL"/>
        </w:rPr>
        <w:t xml:space="preserve">Digg*: </w:t>
      </w:r>
      <w:r>
        <w:rPr>
          <w:rStyle w:val="None"/>
          <w:rFonts w:ascii="Courier New" w:hAnsi="Courier New"/>
          <w:sz w:val="24"/>
          <w:szCs w:val="24"/>
          <w:rtl w:val="0"/>
          <w:lang w:val="en-US"/>
        </w:rPr>
        <w:t>Accept: application/json</w:t>
      </w:r>
    </w:p>
    <w:p>
      <w:pPr>
        <w:pStyle w:val="Body A"/>
        <w:keepLines w:val="1"/>
        <w:spacing w:before="240" w:after="0" w:line="240" w:lineRule="auto"/>
      </w:pPr>
      <w:r>
        <w:rPr>
          <w:rStyle w:val="None"/>
          <w:rFonts w:ascii="Times New Roman" w:hAnsi="Times New Roman"/>
          <w:b w:val="1"/>
          <w:bCs w:val="1"/>
          <w:sz w:val="24"/>
          <w:szCs w:val="24"/>
          <w:rtl w:val="0"/>
          <w:lang w:val="en-US"/>
        </w:rPr>
        <w:t>API Fa</w:t>
      </w:r>
      <w:r>
        <w:rPr>
          <w:rStyle w:val="None"/>
          <w:rFonts w:ascii="Times New Roman" w:hAnsi="Times New Roman" w:hint="default"/>
          <w:b w:val="1"/>
          <w:bCs w:val="1"/>
          <w:sz w:val="24"/>
          <w:szCs w:val="24"/>
          <w:rtl w:val="0"/>
          <w:lang w:val="en-US"/>
        </w:rPr>
        <w:t>ç</w:t>
      </w:r>
      <w:r>
        <w:rPr>
          <w:rStyle w:val="None"/>
          <w:rFonts w:ascii="Times New Roman" w:hAnsi="Times New Roman"/>
          <w:b w:val="1"/>
          <w:bCs w:val="1"/>
          <w:sz w:val="24"/>
          <w:szCs w:val="24"/>
          <w:rtl w:val="0"/>
          <w:lang w:val="nl-NL"/>
        </w:rPr>
        <w:t>ade</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Use the fa</w:t>
      </w:r>
      <w:r>
        <w:rPr>
          <w:rStyle w:val="None"/>
          <w:rFonts w:ascii="Times New Roman" w:hAnsi="Times New Roman" w:hint="default"/>
          <w:sz w:val="24"/>
          <w:szCs w:val="24"/>
          <w:rtl w:val="0"/>
          <w:lang w:val="en-US"/>
        </w:rPr>
        <w:t>ç</w:t>
      </w:r>
      <w:r>
        <w:rPr>
          <w:rStyle w:val="None"/>
          <w:rFonts w:ascii="Times New Roman" w:hAnsi="Times New Roman"/>
          <w:sz w:val="24"/>
          <w:szCs w:val="24"/>
          <w:rtl w:val="0"/>
          <w:lang w:val="en-US"/>
        </w:rPr>
        <w:t>ade pattern when you want to provide a simple interface to a complex subsystem. Subsystems often get more complex as they evolve.</w:t>
      </w:r>
    </w:p>
    <w:p>
      <w:pPr>
        <w:pStyle w:val="Body A"/>
        <w:spacing w:after="0" w:line="240" w:lineRule="auto"/>
        <w:ind w:firstLine="288"/>
        <w:jc w:val="both"/>
        <w:rPr>
          <w:rStyle w:val="None"/>
          <w:lang w:val="en-US"/>
        </w:rPr>
      </w:pPr>
      <w:r>
        <w:rPr>
          <w:rStyle w:val="None"/>
          <w:rFonts w:ascii="Times New Roman" w:hAnsi="Times New Roman"/>
          <w:sz w:val="24"/>
          <w:szCs w:val="24"/>
          <w:rtl w:val="0"/>
          <w:lang w:val="en-US"/>
        </w:rPr>
        <w:t>Implementing an API fa</w:t>
      </w:r>
      <w:r>
        <w:rPr>
          <w:rStyle w:val="None"/>
          <w:rFonts w:ascii="Times New Roman" w:hAnsi="Times New Roman" w:hint="default"/>
          <w:sz w:val="24"/>
          <w:szCs w:val="24"/>
          <w:rtl w:val="0"/>
          <w:lang w:val="en-US"/>
        </w:rPr>
        <w:t>ç</w:t>
      </w:r>
      <w:r>
        <w:rPr>
          <w:rStyle w:val="None"/>
          <w:rFonts w:ascii="Times New Roman" w:hAnsi="Times New Roman"/>
          <w:sz w:val="24"/>
          <w:szCs w:val="24"/>
          <w:rtl w:val="0"/>
          <w:lang w:val="en-US"/>
        </w:rPr>
        <w:t>ade pattern involves three basic steps:</w:t>
      </w:r>
    </w:p>
    <w:p>
      <w:pPr>
        <w:pStyle w:val="Body A"/>
        <w:numPr>
          <w:ilvl w:val="0"/>
          <w:numId w:val="56"/>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Design the ideal API</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design the URLs, request parameters and responses, headers, query parameters, and so on. The API design should be self-consistent. This means you give the developers the information they need.</w:t>
      </w:r>
    </w:p>
    <w:p>
      <w:pPr>
        <w:pStyle w:val="Body A"/>
        <w:numPr>
          <w:ilvl w:val="0"/>
          <w:numId w:val="56"/>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Implement the design with data stubs. This allows application developers to use your API and give you feedback even before your API is connected to internal systems</w:t>
      </w:r>
    </w:p>
    <w:p>
      <w:pPr>
        <w:pStyle w:val="Body A"/>
        <w:numPr>
          <w:ilvl w:val="0"/>
          <w:numId w:val="56"/>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Mediate or integrate between the fa</w:t>
      </w:r>
      <w:r>
        <w:rPr>
          <w:rStyle w:val="None"/>
          <w:rFonts w:ascii="Times New Roman" w:hAnsi="Times New Roman" w:hint="default"/>
          <w:sz w:val="24"/>
          <w:szCs w:val="24"/>
          <w:rtl w:val="0"/>
          <w:lang w:val="en-US"/>
        </w:rPr>
        <w:t>ç</w:t>
      </w:r>
      <w:r>
        <w:rPr>
          <w:rStyle w:val="None"/>
          <w:rFonts w:ascii="Times New Roman" w:hAnsi="Times New Roman"/>
          <w:sz w:val="24"/>
          <w:szCs w:val="24"/>
          <w:rtl w:val="0"/>
          <w:lang w:val="en-US"/>
        </w:rPr>
        <w:t>ade and the systems.</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API Solution Architecture</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Developers and architects often think of APIs as a continuation of the integration-based architectures that have long been in use within enterprise IT. But this is a narrow view.</w:t>
      </w:r>
    </w:p>
    <w:p>
      <w:pPr>
        <w:pStyle w:val="Body A"/>
        <w:spacing w:after="0" w:line="240" w:lineRule="auto"/>
        <w:ind w:firstLine="288"/>
        <w:jc w:val="both"/>
        <w:rPr>
          <w:rStyle w:val="None"/>
          <w:lang w:val="en-US"/>
        </w:rPr>
      </w:pPr>
      <w:r>
        <w:rPr>
          <w:rStyle w:val="None"/>
          <w:rFonts w:ascii="Times New Roman" w:hAnsi="Times New Roman"/>
          <w:sz w:val="24"/>
          <w:szCs w:val="24"/>
          <w:rtl w:val="0"/>
          <w:lang w:val="en-US"/>
        </w:rPr>
        <w:t>To understand the demands and requirements on APIs, let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discuss typical solutions that are enabled by APIs.</w:t>
      </w:r>
    </w:p>
    <w:p>
      <w:pPr>
        <w:pStyle w:val="Body A"/>
        <w:spacing w:after="0" w:line="240" w:lineRule="auto"/>
        <w:ind w:firstLine="288"/>
        <w:jc w:val="both"/>
      </w:pPr>
      <w:r>
        <w:rPr>
          <w:rStyle w:val="None"/>
          <w:rFonts w:ascii="Times New Roman" w:hAnsi="Times New Roman"/>
          <w:sz w:val="24"/>
          <w:szCs w:val="24"/>
          <w:rtl w:val="0"/>
          <w:lang w:val="it-IT"/>
        </w:rPr>
        <w:t xml:space="preserve">Figure </w:t>
      </w:r>
      <w:r>
        <w:rPr>
          <w:rStyle w:val="Hyperlink.2"/>
          <w:rFonts w:ascii="Times New Roman" w:cs="Times New Roman" w:hAnsi="Times New Roman" w:eastAsia="Times New Roman"/>
          <w:sz w:val="24"/>
          <w:szCs w:val="24"/>
          <w:lang w:val="nl-NL"/>
        </w:rPr>
        <w:fldChar w:fldCharType="begin" w:fldLock="0"/>
      </w:r>
      <w:r>
        <w:rPr>
          <w:rStyle w:val="Hyperlink.2"/>
          <w:rFonts w:ascii="Times New Roman" w:cs="Times New Roman" w:hAnsi="Times New Roman" w:eastAsia="Times New Roman"/>
          <w:sz w:val="24"/>
          <w:szCs w:val="24"/>
          <w:lang w:val="nl-NL"/>
        </w:rPr>
        <w:instrText xml:space="preserve"> HYPERLINK \l "bookmark4" </w:instrText>
      </w:r>
      <w:r>
        <w:rPr>
          <w:rStyle w:val="Hyperlink.2"/>
          <w:rFonts w:ascii="Times New Roman" w:cs="Times New Roman" w:hAnsi="Times New Roman" w:eastAsia="Times New Roman"/>
          <w:sz w:val="24"/>
          <w:szCs w:val="24"/>
          <w:lang w:val="nl-NL"/>
        </w:rPr>
        <w:fldChar w:fldCharType="separate" w:fldLock="0"/>
      </w:r>
      <w:r>
        <w:rPr>
          <w:rStyle w:val="Hyperlink.2"/>
          <w:rFonts w:ascii="Times New Roman" w:hAnsi="Times New Roman"/>
          <w:sz w:val="24"/>
          <w:szCs w:val="24"/>
          <w:rtl w:val="0"/>
          <w:lang w:val="nl-NL"/>
        </w:rPr>
        <w:t>2-5</w:t>
      </w:r>
      <w:r>
        <w:rPr/>
        <w:fldChar w:fldCharType="end" w:fldLock="0"/>
      </w:r>
      <w:r>
        <w:rPr>
          <w:rStyle w:val="None"/>
          <w:rFonts w:ascii="Times New Roman" w:hAnsi="Times New Roman"/>
          <w:sz w:val="24"/>
          <w:szCs w:val="24"/>
          <w:rtl w:val="0"/>
          <w:lang w:val="en-US"/>
        </w:rPr>
        <w:t xml:space="preserve"> below shows API Solution Architecture.</w:t>
      </w:r>
    </w:p>
    <w:p>
      <w:pPr>
        <w:pStyle w:val="Body A"/>
        <w:spacing w:before="240" w:after="120" w:line="240" w:lineRule="auto"/>
        <w:jc w:val="center"/>
      </w:pPr>
      <w:r>
        <w:rPr>
          <w:rStyle w:val="None"/>
          <w:rFonts w:ascii="Times New Roman" w:cs="Times New Roman" w:hAnsi="Times New Roman" w:eastAsia="Times New Roman"/>
        </w:rPr>
        <w:drawing xmlns:a="http://schemas.openxmlformats.org/drawingml/2006/main">
          <wp:inline distT="0" distB="0" distL="0" distR="0">
            <wp:extent cx="4552950" cy="2619375"/>
            <wp:effectExtent l="0" t="0" r="0" b="0"/>
            <wp:docPr id="1073741829" name="officeArt object" descr="D:\Programs\XED\Background\XML_to_WORD\Springer_Nature\Work\T02\MediaObjects\427457_1_En_2_Fig5_HTML.gif"/>
            <wp:cNvGraphicFramePr/>
            <a:graphic xmlns:a="http://schemas.openxmlformats.org/drawingml/2006/main">
              <a:graphicData uri="http://schemas.openxmlformats.org/drawingml/2006/picture">
                <pic:pic xmlns:pic="http://schemas.openxmlformats.org/drawingml/2006/picture">
                  <pic:nvPicPr>
                    <pic:cNvPr id="1073741829" name="D:\Programs\XED\Background\XML_to_WORD\Springer_Nature\Work\T02\MediaObjects\427457_1_En_2_Fig5_HTML.gif" descr="D:\Programs\XED\Background\XML_to_WORD\Springer_Nature\Work\T02\MediaObjects\427457_1_En_2_Fig5_HTML.gif"/>
                    <pic:cNvPicPr>
                      <a:picLocks noChangeAspect="1"/>
                    </pic:cNvPicPr>
                  </pic:nvPicPr>
                  <pic:blipFill>
                    <a:blip r:embed="rId8">
                      <a:extLst/>
                    </a:blip>
                    <a:stretch>
                      <a:fillRect/>
                    </a:stretch>
                  </pic:blipFill>
                  <pic:spPr>
                    <a:xfrm>
                      <a:off x="0" y="0"/>
                      <a:ext cx="4552950" cy="2619375"/>
                    </a:xfrm>
                    <a:prstGeom prst="rect">
                      <a:avLst/>
                    </a:prstGeom>
                    <a:ln w="12700" cap="flat">
                      <a:noFill/>
                      <a:miter lim="400000"/>
                    </a:ln>
                    <a:effectLst/>
                  </pic:spPr>
                </pic:pic>
              </a:graphicData>
            </a:graphic>
          </wp:inline>
        </w:drawing>
      </w:r>
    </w:p>
    <w:p>
      <w:pPr>
        <w:pStyle w:val="Body A"/>
        <w:keepLines w:val="1"/>
        <w:spacing w:before="120" w:after="0" w:line="240" w:lineRule="auto"/>
      </w:pPr>
      <w:r>
        <w:rPr>
          <w:rStyle w:val="None"/>
          <w:rFonts w:ascii="Times New Roman" w:hAnsi="Times New Roman"/>
          <w:b w:val="1"/>
          <w:bCs w:val="1"/>
          <w:i w:val="1"/>
          <w:iCs w:val="1"/>
          <w:sz w:val="20"/>
          <w:szCs w:val="20"/>
          <w:rtl w:val="0"/>
          <w:lang w:val="it-IT"/>
        </w:rPr>
        <w:t xml:space="preserve">Figure 2-5. </w:t>
      </w:r>
      <w:r>
        <w:rPr>
          <w:rStyle w:val="None"/>
          <w:rFonts w:ascii="Times New Roman" w:hAnsi="Times New Roman"/>
          <w:i w:val="1"/>
          <w:iCs w:val="1"/>
          <w:sz w:val="20"/>
          <w:szCs w:val="20"/>
          <w:rtl w:val="0"/>
          <w:lang w:val="en-US"/>
        </w:rPr>
        <w:t>API Solution Architecture</w:t>
      </w:r>
    </w:p>
    <w:p>
      <w:pPr>
        <w:pStyle w:val="Body A"/>
        <w:spacing w:before="240" w:after="0" w:line="240" w:lineRule="auto"/>
        <w:ind w:firstLine="288"/>
        <w:jc w:val="both"/>
        <w:rPr>
          <w:rStyle w:val="None"/>
          <w:lang w:val="en-US"/>
        </w:rPr>
      </w:pPr>
      <w:r>
        <w:rPr>
          <w:rStyle w:val="None"/>
          <w:rFonts w:ascii="Times New Roman" w:hAnsi="Times New Roman"/>
          <w:sz w:val="24"/>
          <w:szCs w:val="24"/>
          <w:rtl w:val="0"/>
          <w:lang w:val="en-US"/>
        </w:rPr>
        <w:t>API solutions typically consists of two components:</w:t>
      </w:r>
    </w:p>
    <w:p>
      <w:pPr>
        <w:pStyle w:val="List Paragraph"/>
        <w:numPr>
          <w:ilvl w:val="0"/>
          <w:numId w:val="58"/>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Exposes API</w:t>
      </w:r>
    </w:p>
    <w:p>
      <w:pPr>
        <w:pStyle w:val="List Paragraph"/>
        <w:numPr>
          <w:ilvl w:val="0"/>
          <w:numId w:val="58"/>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Exposed API resides server-side, e.g., in the cloud or on premise.</w:t>
      </w:r>
    </w:p>
    <w:p>
      <w:pPr>
        <w:pStyle w:val="List Paragraph"/>
        <w:numPr>
          <w:ilvl w:val="0"/>
          <w:numId w:val="58"/>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Consumes API</w:t>
      </w:r>
    </w:p>
    <w:p>
      <w:pPr>
        <w:pStyle w:val="List Paragraph"/>
        <w:numPr>
          <w:ilvl w:val="0"/>
          <w:numId w:val="58"/>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Web or mobile apps and embedded devices on IoT</w:t>
      </w:r>
    </w:p>
    <w:p>
      <w:pPr>
        <w:pStyle w:val="Body A"/>
        <w:keepLines w:val="1"/>
        <w:spacing w:before="240" w:after="0" w:line="240" w:lineRule="auto"/>
        <w:rPr>
          <w:rStyle w:val="None"/>
          <w:lang w:val="de-DE"/>
        </w:rPr>
      </w:pPr>
      <w:r>
        <w:rPr>
          <w:rStyle w:val="None"/>
          <w:rFonts w:ascii="Times New Roman" w:hAnsi="Times New Roman"/>
          <w:b w:val="1"/>
          <w:bCs w:val="1"/>
          <w:sz w:val="24"/>
          <w:szCs w:val="24"/>
          <w:rtl w:val="0"/>
          <w:lang w:val="de-DE"/>
        </w:rPr>
        <w:t>Mobile Solutions</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Mobile apps need to connect to the servers on the Internet to be useable at all or at least to be usable to their full potential</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some business logic on the app and heavy duty processing logic on servers on the cloud. Functionality hosted on these servers can be reached by APIs calls. Data captured on mobile devices is sent to servers by APIs calls, which hands to services and then to databases. Data delivered by APIs needs to be lightweight. This ensures APIs can be consumed by devices with limited processing power. Typically, the mobile app provider provides the APIs for the mobile app.</w:t>
      </w:r>
    </w:p>
    <w:p>
      <w:pPr>
        <w:pStyle w:val="Body A"/>
        <w:keepLines w:val="1"/>
        <w:spacing w:before="240" w:after="0" w:line="240" w:lineRule="auto"/>
        <w:rPr>
          <w:rStyle w:val="None"/>
          <w:lang w:val="de-DE"/>
        </w:rPr>
      </w:pPr>
      <w:r>
        <w:rPr>
          <w:rStyle w:val="None"/>
          <w:rFonts w:ascii="Times New Roman" w:hAnsi="Times New Roman"/>
          <w:b w:val="1"/>
          <w:bCs w:val="1"/>
          <w:sz w:val="24"/>
          <w:szCs w:val="24"/>
          <w:rtl w:val="0"/>
          <w:lang w:val="de-DE"/>
        </w:rPr>
        <w:t>Cloud Solutions</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SaaS cloud solutions typically consist of a web application and APIs. The web application is visible for the consumers. Under the hood, cloud solutions usually offer an API as well. Examples: Dropbox, Salesforce, Workday, Oracle Cloud</w:t>
      </w:r>
    </w:p>
    <w:p>
      <w:pPr>
        <w:pStyle w:val="Body A"/>
        <w:keepLines w:val="1"/>
        <w:spacing w:before="240" w:after="0" w:line="240" w:lineRule="auto"/>
        <w:rPr>
          <w:rStyle w:val="None"/>
          <w:lang w:val="de-DE"/>
        </w:rPr>
      </w:pPr>
      <w:r>
        <w:rPr>
          <w:rStyle w:val="None"/>
          <w:rFonts w:ascii="Times New Roman" w:hAnsi="Times New Roman"/>
          <w:b w:val="1"/>
          <w:bCs w:val="1"/>
          <w:sz w:val="24"/>
          <w:szCs w:val="24"/>
          <w:rtl w:val="0"/>
          <w:lang w:val="de-DE"/>
        </w:rPr>
        <w:t>Web Solutions</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Web applications display dynamic web pages based upon user requests; web pages are created on the fly with data available from the back end. The web application pulls raw data from the APIs, processes the data (JSON, XML), and displays in HTML, e.g., podcast or customer API.</w:t>
      </w:r>
    </w:p>
    <w:p>
      <w:pPr>
        <w:pStyle w:val="Body A"/>
        <w:keepLines w:val="1"/>
        <w:spacing w:before="240" w:after="0" w:line="240" w:lineRule="auto"/>
        <w:rPr>
          <w:rStyle w:val="None"/>
          <w:lang w:val="de-DE"/>
        </w:rPr>
      </w:pPr>
      <w:r>
        <w:rPr>
          <w:rStyle w:val="None"/>
          <w:rFonts w:ascii="Times New Roman" w:hAnsi="Times New Roman"/>
          <w:b w:val="1"/>
          <w:bCs w:val="1"/>
          <w:sz w:val="24"/>
          <w:szCs w:val="24"/>
          <w:rtl w:val="0"/>
          <w:lang w:val="de-DE"/>
        </w:rPr>
        <w:t>Integration Solutions</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APIs provide capabilities which are essential for connecting, extending the integrating software. By integrating software APIs, businesses can connect with other businesses. The business of an enterprise can be expanded by linking business to a partner. Integration not only makes sense externally, but also internally for integrating internal systems.</w:t>
      </w:r>
    </w:p>
    <w:p>
      <w:pPr>
        <w:pStyle w:val="Body A"/>
        <w:keepLines w:val="1"/>
        <w:spacing w:before="240" w:after="0" w:line="240" w:lineRule="auto"/>
        <w:rPr>
          <w:rStyle w:val="None"/>
          <w:lang w:val="fr-FR"/>
        </w:rPr>
      </w:pPr>
      <w:r>
        <w:rPr>
          <w:rStyle w:val="None"/>
          <w:rFonts w:ascii="Times New Roman" w:hAnsi="Times New Roman"/>
          <w:b w:val="1"/>
          <w:bCs w:val="1"/>
          <w:sz w:val="24"/>
          <w:szCs w:val="24"/>
          <w:rtl w:val="0"/>
          <w:lang w:val="fr-FR"/>
        </w:rPr>
        <w:t>Multi-channel Solutions</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Today, an e-commerce system offers customers shopping on multiple platforms</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mobile, web, tablet. It is required to provide a seamless experience when a consumer moves from one platform to another. This can be accomplished by providing a common API, which supports a multichannel maintaining state of user experience.</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Smart TV Solutions</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Smart TV offers not only TV channels, but provides interaction capabilities. These are all implemented by API calls to the servers.</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Internet-of-Things</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The Internet of Things is made up of physical devices with an Internet connection. The device connects to smart functions (e.g., sensors, scanners, etc.) which are exposed on the Internet via APIs.</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Stakeholders in API Solutions</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In API Solutions, stakeholders are API Providers, API Consumers and End Users. We will discuss the roles of each here in this section.</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API Providers</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API providers develop, design, deploy, and manage APIs. API providers define the API portfolio, roadmap, and product mode. It is the responsibility of an API provider to decide which functionality is exposed by the API. In the solution-driven approach, only those APIs are built which are required by the consumer. In the top-down approach, API providers provide APIs which are good from an internal perspective, e.g., from a reusability perspective.</w:t>
      </w:r>
    </w:p>
    <w:p>
      <w:pPr>
        <w:pStyle w:val="Body A"/>
        <w:keepLines w:val="1"/>
        <w:spacing w:before="240" w:after="0" w:line="240" w:lineRule="auto"/>
        <w:rPr>
          <w:rStyle w:val="None"/>
          <w:lang w:val="it-IT"/>
        </w:rPr>
      </w:pPr>
      <w:r>
        <w:rPr>
          <w:rStyle w:val="None"/>
          <w:rFonts w:ascii="Times New Roman" w:hAnsi="Times New Roman"/>
          <w:b w:val="1"/>
          <w:bCs w:val="1"/>
          <w:sz w:val="24"/>
          <w:szCs w:val="24"/>
          <w:rtl w:val="0"/>
          <w:lang w:val="it-IT"/>
        </w:rPr>
        <w:t>API Consumers</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Consumers need to know how to call API and build an API client. API providers should provide a demo app to consume their API for the consumers.</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End users</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End users do not call the API directly, but use the app developed by API consumers.</w:t>
      </w:r>
    </w:p>
    <w:p>
      <w:pPr>
        <w:pStyle w:val="Body A"/>
        <w:spacing w:before="120" w:after="0" w:line="240" w:lineRule="auto"/>
        <w:rPr>
          <w:del w:id="1" w:date="2022-07-25T13:02:00Z" w:author="s patni"/>
          <w:rStyle w:val="None"/>
          <w:lang w:val="en-US"/>
        </w:rPr>
      </w:pPr>
      <w:del w:id="2" w:date="2022-07-25T13:03:00Z" w:author="s patni">
        <w:r>
          <w:rPr>
            <w:rStyle w:val="None"/>
            <w:rFonts w:ascii="Times New Roman" w:hAnsi="Times New Roman"/>
            <w:b w:val="1"/>
            <w:bCs w:val="1"/>
            <w:sz w:val="24"/>
            <w:szCs w:val="24"/>
            <w:rtl w:val="0"/>
            <w:lang w:val="en-US"/>
          </w:rPr>
          <w:delText>API Design</w:delText>
        </w:r>
      </w:del>
    </w:p>
    <w:p>
      <w:pPr>
        <w:pStyle w:val="Body A"/>
        <w:spacing w:before="240" w:after="120" w:line="240" w:lineRule="auto"/>
        <w:jc w:val="center"/>
        <w:rPr>
          <w:del w:id="3" w:date="2022-07-25T13:02:00Z" w:author="s patni"/>
          <w:rStyle w:val="None"/>
          <w:u w:val="single"/>
        </w:rPr>
      </w:pPr>
      <w:del w:id="4" w:date="2022-07-25T13:02:00Z" w:author="s patni">
        <w:r>
          <w:rPr>
            <w:rStyle w:val="None"/>
            <w:rFonts w:ascii="Times New Roman" w:hAnsi="Times New Roman"/>
            <w:b w:val="1"/>
            <w:bCs w:val="1"/>
            <w:sz w:val="24"/>
            <w:szCs w:val="24"/>
            <w:u w:val="single"/>
            <w:rtl w:val="0"/>
            <w:lang w:val="nl-NL"/>
          </w:rPr>
          <w:delText>Podcast</w:delText>
        </w:r>
      </w:del>
    </w:p>
    <w:p>
      <w:pPr>
        <w:pStyle w:val="Body A"/>
        <w:spacing w:after="0" w:line="240" w:lineRule="auto"/>
        <w:jc w:val="both"/>
        <w:rPr>
          <w:del w:id="5" w:date="2022-07-25T13:02:00Z" w:author="s patni"/>
          <w:rStyle w:val="None"/>
          <w:lang w:val="en-US"/>
        </w:rPr>
      </w:pPr>
      <w:del w:id="6" w:date="2022-07-25T13:02:00Z" w:author="s patni">
        <w:r>
          <w:rPr>
            <w:rStyle w:val="None"/>
            <w:rFonts w:ascii="Times New Roman" w:hAnsi="Times New Roman"/>
            <w:sz w:val="24"/>
            <w:szCs w:val="24"/>
            <w:rtl w:val="0"/>
            <w:lang w:val="en-US"/>
          </w:rPr>
          <w:delText>For the purposes of a Podcast API, these would be the use cases you want to support:</w:delText>
        </w:r>
      </w:del>
    </w:p>
    <w:p>
      <w:pPr>
        <w:pStyle w:val="Body A"/>
        <w:numPr>
          <w:ilvl w:val="0"/>
          <w:numId w:val="60"/>
        </w:numPr>
        <w:bidi w:val="0"/>
        <w:spacing w:before="120" w:after="0" w:line="240" w:lineRule="auto"/>
        <w:ind w:right="0"/>
        <w:jc w:val="both"/>
        <w:rPr>
          <w:sz w:val="24"/>
          <w:szCs w:val="24"/>
          <w:rtl w:val="0"/>
          <w:lang w:val="en-US"/>
        </w:rPr>
      </w:pPr>
      <w:del w:id="7" w:date="2022-07-25T13:02:00Z" w:author="s patni">
        <w:r>
          <w:rPr>
            <w:rStyle w:val="None"/>
            <w:rFonts w:ascii="Times New Roman" w:hAnsi="Times New Roman"/>
            <w:sz w:val="24"/>
            <w:szCs w:val="24"/>
            <w:rtl w:val="0"/>
            <w:lang w:val="en-US"/>
          </w:rPr>
          <w:delText>Creating a new podcast</w:delText>
        </w:r>
      </w:del>
    </w:p>
    <w:p>
      <w:pPr>
        <w:pStyle w:val="Body A"/>
        <w:numPr>
          <w:ilvl w:val="0"/>
          <w:numId w:val="60"/>
        </w:numPr>
        <w:bidi w:val="0"/>
        <w:spacing w:after="0" w:line="240" w:lineRule="auto"/>
        <w:ind w:right="0"/>
        <w:jc w:val="both"/>
        <w:rPr>
          <w:sz w:val="24"/>
          <w:szCs w:val="24"/>
          <w:rtl w:val="0"/>
          <w:lang w:val="en-US"/>
        </w:rPr>
      </w:pPr>
      <w:del w:id="8" w:date="2022-07-25T13:02:00Z" w:author="s patni">
        <w:r>
          <w:rPr>
            <w:rStyle w:val="None"/>
            <w:rFonts w:ascii="Times New Roman" w:hAnsi="Times New Roman"/>
            <w:sz w:val="24"/>
            <w:szCs w:val="24"/>
            <w:rtl w:val="0"/>
            <w:lang w:val="en-US"/>
          </w:rPr>
          <w:delText>Getting a list of podcasts, including matching particular podcast title</w:delText>
        </w:r>
      </w:del>
    </w:p>
    <w:p>
      <w:pPr>
        <w:pStyle w:val="Body A"/>
        <w:numPr>
          <w:ilvl w:val="0"/>
          <w:numId w:val="60"/>
        </w:numPr>
        <w:bidi w:val="0"/>
        <w:spacing w:after="0" w:line="240" w:lineRule="auto"/>
        <w:ind w:right="0"/>
        <w:jc w:val="both"/>
        <w:rPr>
          <w:sz w:val="24"/>
          <w:szCs w:val="24"/>
          <w:rtl w:val="0"/>
          <w:lang w:val="en-US"/>
        </w:rPr>
      </w:pPr>
      <w:del w:id="9" w:date="2022-07-25T13:02:00Z" w:author="s patni">
        <w:r>
          <w:rPr>
            <w:rStyle w:val="None"/>
            <w:rFonts w:ascii="Times New Roman" w:hAnsi="Times New Roman"/>
            <w:sz w:val="24"/>
            <w:szCs w:val="24"/>
            <w:rtl w:val="0"/>
            <w:lang w:val="en-US"/>
          </w:rPr>
          <w:delText>Creating a new customer</w:delText>
        </w:r>
      </w:del>
    </w:p>
    <w:p>
      <w:pPr>
        <w:pStyle w:val="Body A"/>
        <w:numPr>
          <w:ilvl w:val="0"/>
          <w:numId w:val="60"/>
        </w:numPr>
        <w:bidi w:val="0"/>
        <w:spacing w:after="0" w:line="240" w:lineRule="auto"/>
        <w:ind w:right="0"/>
        <w:jc w:val="both"/>
        <w:rPr>
          <w:sz w:val="24"/>
          <w:szCs w:val="24"/>
          <w:rtl w:val="0"/>
          <w:lang w:val="en-US"/>
        </w:rPr>
      </w:pPr>
      <w:del w:id="10" w:date="2022-07-25T13:02:00Z" w:author="s patni">
        <w:r>
          <w:rPr>
            <w:rStyle w:val="None"/>
            <w:rFonts w:ascii="Times New Roman" w:hAnsi="Times New Roman"/>
            <w:sz w:val="24"/>
            <w:szCs w:val="24"/>
            <w:rtl w:val="0"/>
            <w:lang w:val="en-US"/>
          </w:rPr>
          <w:delText>Customer subscribing to a podcast - Association</w:delText>
        </w:r>
      </w:del>
    </w:p>
    <w:p>
      <w:pPr>
        <w:pStyle w:val="Body A"/>
        <w:spacing w:before="120" w:after="0" w:line="240" w:lineRule="auto"/>
        <w:jc w:val="both"/>
        <w:rPr>
          <w:del w:id="11" w:date="2022-07-25T13:02:00Z" w:author="s patni"/>
          <w:rStyle w:val="None"/>
          <w:lang w:val="en-US"/>
        </w:rPr>
      </w:pPr>
      <w:del w:id="12" w:date="2022-07-25T13:02:00Z" w:author="s patni">
        <w:r>
          <w:rPr>
            <w:rStyle w:val="None"/>
            <w:rFonts w:ascii="Times New Roman" w:hAnsi="Times New Roman"/>
            <w:sz w:val="24"/>
            <w:szCs w:val="24"/>
            <w:rtl w:val="0"/>
            <w:lang w:val="en-US"/>
          </w:rPr>
          <w:delText>In summary, the resources and their methods will be as follows:</w:delText>
        </w:r>
      </w:del>
    </w:p>
    <w:p>
      <w:pPr>
        <w:pStyle w:val="Body A"/>
        <w:spacing w:after="0" w:line="240" w:lineRule="auto"/>
        <w:jc w:val="both"/>
        <w:rPr>
          <w:del w:id="13" w:date="2022-07-25T13:02:00Z" w:author="s patni"/>
          <w:rStyle w:val="None"/>
          <w:lang w:val="en-US"/>
        </w:rPr>
      </w:pPr>
      <w:del w:id="14" w:date="2022-07-25T13:02:00Z" w:author="s patni">
        <w:r>
          <w:rPr>
            <w:rStyle w:val="None"/>
            <w:rFonts w:ascii="Times New Roman" w:hAnsi="Times New Roman"/>
            <w:sz w:val="24"/>
            <w:szCs w:val="24"/>
            <w:rtl w:val="0"/>
            <w:lang w:val="en-US"/>
          </w:rPr>
          <w:delText>Detail design description:</w:delText>
        </w:r>
      </w:del>
    </w:p>
    <w:p>
      <w:pPr>
        <w:pStyle w:val="Body A"/>
        <w:numPr>
          <w:ilvl w:val="0"/>
          <w:numId w:val="62"/>
        </w:numPr>
        <w:bidi w:val="0"/>
        <w:spacing w:before="120" w:after="0" w:line="240" w:lineRule="auto"/>
        <w:ind w:right="0"/>
        <w:jc w:val="both"/>
        <w:rPr>
          <w:sz w:val="24"/>
          <w:szCs w:val="24"/>
          <w:rtl w:val="0"/>
          <w:lang w:val="nl-NL"/>
        </w:rPr>
      </w:pPr>
      <w:del w:id="15" w:date="2022-07-25T13:02:00Z" w:author="s patni">
        <w:r>
          <w:rPr>
            <w:rStyle w:val="None"/>
            <w:rFonts w:ascii="Times New Roman" w:hAnsi="Times New Roman"/>
            <w:sz w:val="24"/>
            <w:szCs w:val="24"/>
            <w:rtl w:val="0"/>
            <w:lang w:val="nl-NL"/>
          </w:rPr>
          <w:delText>Resource - podcasts</w:delText>
        </w:r>
      </w:del>
    </w:p>
    <w:p>
      <w:pPr>
        <w:pStyle w:val="Body A"/>
        <w:numPr>
          <w:ilvl w:val="0"/>
          <w:numId w:val="64"/>
        </w:numPr>
        <w:bidi w:val="0"/>
        <w:spacing w:before="120" w:after="0" w:line="240" w:lineRule="auto"/>
        <w:ind w:right="0"/>
        <w:jc w:val="both"/>
        <w:rPr>
          <w:sz w:val="24"/>
          <w:szCs w:val="24"/>
          <w:rtl w:val="0"/>
          <w:lang w:val="en-US"/>
        </w:rPr>
      </w:pPr>
      <w:del w:id="16" w:date="2022-07-25T13:02:00Z" w:author="s patni">
        <w:r>
          <w:rPr>
            <w:rStyle w:val="None"/>
            <w:rFonts w:ascii="Times New Roman" w:hAnsi="Times New Roman"/>
            <w:sz w:val="24"/>
            <w:szCs w:val="24"/>
            <w:rtl w:val="0"/>
            <w:lang w:val="en-US"/>
          </w:rPr>
          <w:delText>Creating a podcast</w:delText>
        </w:r>
      </w:del>
    </w:p>
    <w:p>
      <w:pPr>
        <w:pStyle w:val="List Paragraph"/>
        <w:numPr>
          <w:ilvl w:val="0"/>
          <w:numId w:val="66"/>
        </w:numPr>
        <w:bidi w:val="0"/>
        <w:spacing w:before="120" w:after="0" w:line="240" w:lineRule="auto"/>
        <w:ind w:right="0"/>
        <w:jc w:val="both"/>
        <w:rPr>
          <w:sz w:val="24"/>
          <w:szCs w:val="24"/>
          <w:rtl w:val="0"/>
          <w:lang w:val="en-US"/>
        </w:rPr>
      </w:pPr>
      <w:del w:id="17" w:date="2022-07-25T13:02:00Z" w:author="s patni">
        <w:r>
          <w:rPr>
            <w:rStyle w:val="None"/>
            <w:rFonts w:ascii="Times New Roman" w:hAnsi="Times New Roman"/>
            <w:sz w:val="24"/>
            <w:szCs w:val="24"/>
            <w:rtl w:val="0"/>
            <w:lang w:val="en-US"/>
          </w:rPr>
          <w:delText>Protocol - HTTP</w:delText>
        </w:r>
      </w:del>
    </w:p>
    <w:p>
      <w:pPr>
        <w:pStyle w:val="List Paragraph"/>
        <w:numPr>
          <w:ilvl w:val="0"/>
          <w:numId w:val="66"/>
        </w:numPr>
        <w:bidi w:val="0"/>
        <w:spacing w:after="0" w:line="240" w:lineRule="auto"/>
        <w:ind w:right="0"/>
        <w:jc w:val="both"/>
        <w:rPr>
          <w:sz w:val="24"/>
          <w:szCs w:val="24"/>
          <w:rtl w:val="0"/>
          <w:lang w:val="en-US"/>
        </w:rPr>
      </w:pPr>
      <w:del w:id="18" w:date="2022-07-25T13:02:00Z" w:author="s patni">
        <w:r>
          <w:rPr>
            <w:rStyle w:val="None"/>
            <w:rFonts w:ascii="Times New Roman" w:hAnsi="Times New Roman"/>
            <w:sz w:val="24"/>
            <w:szCs w:val="24"/>
            <w:rtl w:val="0"/>
            <w:lang w:val="en-US"/>
          </w:rPr>
          <w:delText xml:space="preserve">End Points - </w:delText>
        </w:r>
      </w:del>
      <w:del w:id="19" w:date="2022-07-25T13:02:00Z" w:author="s patni">
        <w:r>
          <w:rPr>
            <w:rStyle w:val="None"/>
            <w:rFonts w:ascii="Courier New" w:hAnsi="Courier New"/>
            <w:sz w:val="24"/>
            <w:szCs w:val="24"/>
            <w:rtl w:val="0"/>
            <w:lang w:val="en-US"/>
          </w:rPr>
          <w:delText>protocol:host:port/podcasts</w:delText>
        </w:r>
      </w:del>
    </w:p>
    <w:p>
      <w:pPr>
        <w:pStyle w:val="List Paragraph"/>
        <w:numPr>
          <w:ilvl w:val="0"/>
          <w:numId w:val="66"/>
        </w:numPr>
        <w:bidi w:val="0"/>
        <w:spacing w:after="0" w:line="240" w:lineRule="auto"/>
        <w:ind w:right="0"/>
        <w:jc w:val="both"/>
        <w:rPr>
          <w:sz w:val="24"/>
          <w:szCs w:val="24"/>
          <w:rtl w:val="0"/>
          <w:lang w:val="en-US"/>
        </w:rPr>
      </w:pPr>
      <w:del w:id="20" w:date="2022-07-25T13:02:00Z" w:author="s patni">
        <w:r>
          <w:rPr>
            <w:rStyle w:val="None"/>
            <w:rFonts w:ascii="Times New Roman" w:hAnsi="Times New Roman"/>
            <w:sz w:val="24"/>
            <w:szCs w:val="24"/>
            <w:rtl w:val="0"/>
            <w:lang w:val="en-US"/>
          </w:rPr>
          <w:delText xml:space="preserve">URI Design - </w:delText>
        </w:r>
      </w:del>
      <w:del w:id="21" w:date="2022-07-25T13:02:00Z" w:author="s patni">
        <w:r>
          <w:rPr>
            <w:rStyle w:val="None"/>
            <w:rFonts w:ascii="Courier New" w:hAnsi="Courier New"/>
            <w:sz w:val="24"/>
            <w:szCs w:val="24"/>
            <w:rtl w:val="0"/>
            <w:lang w:val="en-US"/>
          </w:rPr>
          <w:delText>protocol:host:port/podcasts</w:delText>
        </w:r>
      </w:del>
    </w:p>
    <w:p>
      <w:pPr>
        <w:pStyle w:val="Body A"/>
        <w:numPr>
          <w:ilvl w:val="0"/>
          <w:numId w:val="68"/>
        </w:numPr>
        <w:bidi w:val="0"/>
        <w:spacing w:before="120" w:after="0" w:line="240" w:lineRule="auto"/>
        <w:ind w:right="0"/>
        <w:jc w:val="both"/>
        <w:rPr>
          <w:sz w:val="24"/>
          <w:szCs w:val="24"/>
          <w:rtl w:val="0"/>
          <w:lang w:val="en-US"/>
        </w:rPr>
      </w:pPr>
      <w:del w:id="22" w:date="2022-07-25T13:02:00Z" w:author="s patni">
        <w:r>
          <w:rPr>
            <w:rStyle w:val="None"/>
            <w:rFonts w:ascii="Times New Roman" w:hAnsi="Times New Roman"/>
            <w:sz w:val="24"/>
            <w:szCs w:val="24"/>
            <w:rtl w:val="0"/>
            <w:lang w:val="en-US"/>
          </w:rPr>
          <w:delText>Searching a podcast</w:delText>
        </w:r>
      </w:del>
    </w:p>
    <w:p>
      <w:pPr>
        <w:pStyle w:val="List Paragraph"/>
        <w:numPr>
          <w:ilvl w:val="0"/>
          <w:numId w:val="70"/>
        </w:numPr>
        <w:bidi w:val="0"/>
        <w:spacing w:before="120" w:after="0" w:line="240" w:lineRule="auto"/>
        <w:ind w:right="0"/>
        <w:jc w:val="both"/>
        <w:rPr>
          <w:sz w:val="24"/>
          <w:szCs w:val="24"/>
          <w:rtl w:val="0"/>
          <w:lang w:val="en-US"/>
        </w:rPr>
      </w:pPr>
      <w:del w:id="23" w:date="2022-07-25T13:02:00Z" w:author="s patni">
        <w:r>
          <w:rPr>
            <w:rStyle w:val="None"/>
            <w:rFonts w:ascii="Times New Roman" w:hAnsi="Times New Roman"/>
            <w:sz w:val="24"/>
            <w:szCs w:val="24"/>
            <w:rtl w:val="0"/>
            <w:lang w:val="en-US"/>
          </w:rPr>
          <w:delText>Protocol - HTTP</w:delText>
        </w:r>
      </w:del>
    </w:p>
    <w:p>
      <w:pPr>
        <w:pStyle w:val="List Paragraph"/>
        <w:numPr>
          <w:ilvl w:val="0"/>
          <w:numId w:val="70"/>
        </w:numPr>
        <w:bidi w:val="0"/>
        <w:spacing w:after="0" w:line="240" w:lineRule="auto"/>
        <w:ind w:right="0"/>
        <w:jc w:val="both"/>
        <w:rPr>
          <w:sz w:val="24"/>
          <w:szCs w:val="24"/>
          <w:rtl w:val="0"/>
          <w:lang w:val="en-US"/>
        </w:rPr>
      </w:pPr>
      <w:del w:id="24" w:date="2022-07-25T13:02:00Z" w:author="s patni">
        <w:r>
          <w:rPr>
            <w:rStyle w:val="None"/>
            <w:rFonts w:ascii="Times New Roman" w:hAnsi="Times New Roman"/>
            <w:sz w:val="24"/>
            <w:szCs w:val="24"/>
            <w:rtl w:val="0"/>
            <w:lang w:val="en-US"/>
          </w:rPr>
          <w:delText xml:space="preserve">End Points - </w:delText>
        </w:r>
      </w:del>
      <w:del w:id="25" w:date="2022-07-25T13:02:00Z" w:author="s patni">
        <w:r>
          <w:rPr>
            <w:rStyle w:val="None"/>
            <w:rFonts w:ascii="Courier New" w:hAnsi="Courier New"/>
            <w:sz w:val="24"/>
            <w:szCs w:val="24"/>
            <w:rtl w:val="0"/>
            <w:lang w:val="en-US"/>
          </w:rPr>
          <w:delText>protocol:host:port/podcasts</w:delText>
        </w:r>
      </w:del>
    </w:p>
    <w:p>
      <w:pPr>
        <w:pStyle w:val="List Paragraph"/>
        <w:numPr>
          <w:ilvl w:val="0"/>
          <w:numId w:val="70"/>
        </w:numPr>
        <w:bidi w:val="0"/>
        <w:spacing w:after="0" w:line="240" w:lineRule="auto"/>
        <w:ind w:right="0"/>
        <w:jc w:val="both"/>
        <w:rPr>
          <w:sz w:val="24"/>
          <w:szCs w:val="24"/>
          <w:rtl w:val="0"/>
          <w:lang w:val="en-US"/>
        </w:rPr>
      </w:pPr>
      <w:del w:id="26" w:date="2022-07-25T13:02:00Z" w:author="s patni">
        <w:r>
          <w:rPr>
            <w:rStyle w:val="None"/>
            <w:rFonts w:ascii="Times New Roman" w:hAnsi="Times New Roman"/>
            <w:sz w:val="24"/>
            <w:szCs w:val="24"/>
            <w:rtl w:val="0"/>
            <w:lang w:val="en-US"/>
          </w:rPr>
          <w:delText xml:space="preserve">URI Design - </w:delText>
        </w:r>
      </w:del>
      <w:del w:id="27" w:date="2022-07-25T13:02:00Z" w:author="s patni">
        <w:r>
          <w:rPr>
            <w:rStyle w:val="None"/>
            <w:rFonts w:ascii="Courier New" w:hAnsi="Courier New"/>
            <w:sz w:val="24"/>
            <w:szCs w:val="24"/>
            <w:rtl w:val="0"/>
            <w:lang w:val="en-US"/>
          </w:rPr>
          <w:delText>protocol:host:port/podcasts?title=&lt;title&gt;</w:delText>
        </w:r>
      </w:del>
    </w:p>
    <w:p>
      <w:pPr>
        <w:pStyle w:val="Body A"/>
        <w:numPr>
          <w:ilvl w:val="0"/>
          <w:numId w:val="62"/>
        </w:numPr>
        <w:bidi w:val="0"/>
        <w:spacing w:before="120" w:after="0" w:line="240" w:lineRule="auto"/>
        <w:ind w:right="0"/>
        <w:jc w:val="both"/>
        <w:rPr>
          <w:sz w:val="24"/>
          <w:szCs w:val="24"/>
          <w:rtl w:val="0"/>
          <w:lang w:val="en-US"/>
        </w:rPr>
      </w:pPr>
      <w:del w:id="28" w:date="2022-07-25T13:02:00Z" w:author="s patni">
        <w:r>
          <w:rPr>
            <w:rStyle w:val="None"/>
            <w:rFonts w:ascii="Times New Roman" w:hAnsi="Times New Roman"/>
            <w:sz w:val="24"/>
            <w:szCs w:val="24"/>
            <w:rtl w:val="0"/>
            <w:lang w:val="en-US"/>
          </w:rPr>
          <w:delText>Representations</w:delText>
        </w:r>
      </w:del>
    </w:p>
    <w:p>
      <w:pPr>
        <w:pStyle w:val="Body A"/>
        <w:numPr>
          <w:ilvl w:val="0"/>
          <w:numId w:val="72"/>
        </w:numPr>
        <w:bidi w:val="0"/>
        <w:spacing w:before="120" w:after="0" w:line="240" w:lineRule="auto"/>
        <w:ind w:right="0"/>
        <w:jc w:val="both"/>
        <w:rPr>
          <w:sz w:val="24"/>
          <w:szCs w:val="24"/>
          <w:rtl w:val="0"/>
          <w:lang w:val="de-DE"/>
        </w:rPr>
      </w:pPr>
      <w:del w:id="29" w:date="2022-07-25T13:02:00Z" w:author="s patni">
        <w:r>
          <w:rPr>
            <w:rStyle w:val="None"/>
            <w:rFonts w:ascii="Times New Roman" w:hAnsi="Times New Roman"/>
            <w:sz w:val="24"/>
            <w:szCs w:val="24"/>
            <w:rtl w:val="0"/>
            <w:lang w:val="de-DE"/>
          </w:rPr>
          <w:delText>JSON</w:delText>
        </w:r>
      </w:del>
    </w:p>
    <w:p>
      <w:pPr>
        <w:pStyle w:val="Body A"/>
        <w:spacing w:after="0" w:line="240" w:lineRule="auto"/>
        <w:ind w:left="907" w:firstLine="0"/>
        <w:jc w:val="both"/>
        <w:rPr>
          <w:del w:id="30" w:date="2022-07-25T13:02:00Z" w:author="s patni"/>
          <w:rStyle w:val="None"/>
          <w:rFonts w:ascii="Courier New" w:cs="Courier New" w:hAnsi="Courier New" w:eastAsia="Courier New"/>
          <w:sz w:val="24"/>
          <w:szCs w:val="24"/>
        </w:rPr>
      </w:pPr>
      <w:del w:id="31" w:date="2022-07-25T13:02:00Z" w:author="s patni">
        <w:r>
          <w:rPr>
            <w:rStyle w:val="None"/>
            <w:rFonts w:ascii="Courier New" w:hAnsi="Courier New"/>
            <w:sz w:val="24"/>
            <w:szCs w:val="24"/>
            <w:rtl w:val="0"/>
            <w:lang w:val="nl-NL"/>
          </w:rPr>
          <w:delText>{ "podcasts" :</w:delText>
        </w:r>
      </w:del>
    </w:p>
    <w:p>
      <w:pPr>
        <w:pStyle w:val="Body A"/>
        <w:spacing w:after="0" w:line="240" w:lineRule="auto"/>
        <w:ind w:left="907" w:firstLine="0"/>
        <w:jc w:val="both"/>
        <w:rPr>
          <w:del w:id="32" w:date="2022-07-25T13:02:00Z" w:author="s patni"/>
          <w:rStyle w:val="None"/>
          <w:rFonts w:ascii="Courier New" w:cs="Courier New" w:hAnsi="Courier New" w:eastAsia="Courier New"/>
          <w:sz w:val="24"/>
          <w:szCs w:val="24"/>
          <w:lang w:val="fr-FR"/>
        </w:rPr>
      </w:pPr>
      <w:del w:id="33" w:date="2022-07-25T13:02:00Z" w:author="s patni">
        <w:r>
          <w:rPr>
            <w:rStyle w:val="None"/>
            <w:rFonts w:ascii="Courier New" w:hAnsi="Courier New"/>
            <w:sz w:val="24"/>
            <w:szCs w:val="24"/>
            <w:rtl w:val="0"/>
            <w:lang w:val="fr-FR"/>
          </w:rPr>
          <w:delText>[{ "id" : 1,</w:delText>
        </w:r>
      </w:del>
    </w:p>
    <w:p>
      <w:pPr>
        <w:pStyle w:val="Body A"/>
        <w:spacing w:after="0" w:line="240" w:lineRule="auto"/>
        <w:ind w:left="907" w:firstLine="0"/>
        <w:jc w:val="both"/>
        <w:rPr>
          <w:del w:id="34" w:date="2022-07-25T13:02:00Z" w:author="s patni"/>
          <w:rStyle w:val="None"/>
          <w:rFonts w:ascii="Courier New" w:cs="Courier New" w:hAnsi="Courier New" w:eastAsia="Courier New"/>
          <w:sz w:val="24"/>
          <w:szCs w:val="24"/>
          <w:lang w:val="en-US"/>
        </w:rPr>
      </w:pPr>
      <w:del w:id="35" w:date="2022-07-25T13:02:00Z" w:author="s patni">
        <w:r>
          <w:rPr>
            <w:rStyle w:val="None"/>
            <w:rFonts w:ascii="Courier New" w:hAnsi="Courier New"/>
            <w:sz w:val="24"/>
            <w:szCs w:val="24"/>
            <w:rtl w:val="0"/>
            <w:lang w:val="en-US"/>
          </w:rPr>
          <w:delText>"title" : "itunes podcast",</w:delText>
        </w:r>
      </w:del>
    </w:p>
    <w:p>
      <w:pPr>
        <w:pStyle w:val="Body A"/>
        <w:spacing w:after="0" w:line="240" w:lineRule="auto"/>
        <w:ind w:left="907" w:firstLine="0"/>
        <w:jc w:val="both"/>
        <w:rPr>
          <w:del w:id="36" w:date="2022-07-25T13:02:00Z" w:author="s patni"/>
          <w:rStyle w:val="None"/>
          <w:rFonts w:ascii="Courier New" w:cs="Courier New" w:hAnsi="Courier New" w:eastAsia="Courier New"/>
          <w:sz w:val="24"/>
          <w:szCs w:val="24"/>
          <w:lang w:val="en-US"/>
        </w:rPr>
      </w:pPr>
      <w:del w:id="37" w:date="2022-07-25T13:02:00Z" w:author="s patni">
        <w:r>
          <w:rPr>
            <w:rStyle w:val="None"/>
            <w:rFonts w:ascii="Courier New" w:hAnsi="Courier New"/>
            <w:sz w:val="24"/>
            <w:szCs w:val="24"/>
            <w:rtl w:val="0"/>
            <w:lang w:val="en-US"/>
          </w:rPr>
          <w:delText>"feed" : "http://www.itunes.com/",</w:delText>
        </w:r>
      </w:del>
    </w:p>
    <w:p>
      <w:pPr>
        <w:pStyle w:val="Body A"/>
        <w:spacing w:after="0" w:line="240" w:lineRule="auto"/>
        <w:ind w:left="907" w:firstLine="0"/>
        <w:jc w:val="both"/>
        <w:rPr>
          <w:del w:id="38" w:date="2022-07-25T13:02:00Z" w:author="s patni"/>
          <w:rStyle w:val="None"/>
          <w:rFonts w:ascii="Courier New" w:cs="Courier New" w:hAnsi="Courier New" w:eastAsia="Courier New"/>
          <w:sz w:val="24"/>
          <w:szCs w:val="24"/>
        </w:rPr>
      </w:pPr>
      <w:del w:id="39" w:date="2022-07-25T13:02:00Z" w:author="s patni">
        <w:r>
          <w:rPr>
            <w:rStyle w:val="None"/>
            <w:rFonts w:ascii="Courier New" w:hAnsi="Courier New"/>
            <w:sz w:val="24"/>
            <w:szCs w:val="24"/>
            <w:rtl w:val="0"/>
            <w:lang w:val="nl-NL"/>
          </w:rPr>
          <w:delText>..</w:delText>
        </w:r>
      </w:del>
    </w:p>
    <w:p>
      <w:pPr>
        <w:pStyle w:val="Body A"/>
        <w:spacing w:after="0" w:line="240" w:lineRule="auto"/>
        <w:ind w:left="907" w:firstLine="0"/>
        <w:jc w:val="both"/>
        <w:rPr>
          <w:del w:id="40" w:date="2022-07-25T13:02:00Z" w:author="s patni"/>
          <w:rStyle w:val="None"/>
          <w:rFonts w:ascii="Courier New" w:cs="Courier New" w:hAnsi="Courier New" w:eastAsia="Courier New"/>
          <w:sz w:val="24"/>
          <w:szCs w:val="24"/>
        </w:rPr>
      </w:pPr>
      <w:del w:id="41" w:date="2022-07-25T13:02:00Z" w:author="s patni">
        <w:r>
          <w:rPr>
            <w:rStyle w:val="None"/>
            <w:rFonts w:ascii="Courier New" w:hAnsi="Courier New"/>
            <w:sz w:val="24"/>
            <w:szCs w:val="24"/>
            <w:rtl w:val="0"/>
            <w:lang w:val="nl-NL"/>
          </w:rPr>
          <w:delText>.. },</w:delText>
        </w:r>
      </w:del>
    </w:p>
    <w:p>
      <w:pPr>
        <w:pStyle w:val="Body A"/>
        <w:spacing w:after="0" w:line="240" w:lineRule="auto"/>
        <w:ind w:left="907" w:firstLine="0"/>
        <w:jc w:val="both"/>
        <w:rPr>
          <w:del w:id="42" w:date="2022-07-25T13:02:00Z" w:author="s patni"/>
          <w:rStyle w:val="None"/>
          <w:rFonts w:ascii="Courier New" w:cs="Courier New" w:hAnsi="Courier New" w:eastAsia="Courier New"/>
          <w:sz w:val="24"/>
          <w:szCs w:val="24"/>
        </w:rPr>
      </w:pPr>
      <w:del w:id="43" w:date="2022-07-25T13:02:00Z" w:author="s patni">
        <w:r>
          <w:rPr>
            <w:rStyle w:val="None"/>
            <w:rFonts w:ascii="Courier New" w:hAnsi="Courier New"/>
            <w:sz w:val="24"/>
            <w:szCs w:val="24"/>
            <w:rtl w:val="0"/>
            <w:lang w:val="nl-NL"/>
          </w:rPr>
          <w:delText>{</w:delText>
        </w:r>
      </w:del>
    </w:p>
    <w:p>
      <w:pPr>
        <w:pStyle w:val="Body A"/>
        <w:spacing w:after="0" w:line="240" w:lineRule="auto"/>
        <w:ind w:left="907" w:firstLine="0"/>
        <w:jc w:val="both"/>
        <w:rPr>
          <w:del w:id="44" w:date="2022-07-25T13:02:00Z" w:author="s patni"/>
          <w:rStyle w:val="None"/>
          <w:rFonts w:ascii="Courier New" w:cs="Courier New" w:hAnsi="Courier New" w:eastAsia="Courier New"/>
          <w:sz w:val="24"/>
          <w:szCs w:val="24"/>
        </w:rPr>
      </w:pPr>
      <w:del w:id="45" w:date="2022-07-25T13:02:00Z" w:author="s patni">
        <w:r>
          <w:rPr>
            <w:rStyle w:val="None"/>
            <w:rFonts w:ascii="Courier New" w:hAnsi="Courier New"/>
            <w:sz w:val="24"/>
            <w:szCs w:val="24"/>
            <w:rtl w:val="0"/>
            <w:lang w:val="nl-NL"/>
          </w:rPr>
          <w:delText>}</w:delText>
        </w:r>
      </w:del>
    </w:p>
    <w:p>
      <w:pPr>
        <w:pStyle w:val="Body A"/>
        <w:spacing w:after="0" w:line="240" w:lineRule="auto"/>
        <w:ind w:left="907" w:firstLine="0"/>
        <w:jc w:val="both"/>
        <w:rPr>
          <w:del w:id="46" w:date="2022-07-25T13:02:00Z" w:author="s patni"/>
          <w:rStyle w:val="None"/>
          <w:rFonts w:ascii="Courier New" w:cs="Courier New" w:hAnsi="Courier New" w:eastAsia="Courier New"/>
          <w:sz w:val="24"/>
          <w:szCs w:val="24"/>
          <w:lang w:val="pt-PT"/>
        </w:rPr>
      </w:pPr>
      <w:del w:id="47" w:date="2022-07-25T13:02:00Z" w:author="s patni">
        <w:r>
          <w:rPr>
            <w:rStyle w:val="None"/>
            <w:rFonts w:ascii="Courier New" w:hAnsi="Courier New"/>
            <w:sz w:val="24"/>
            <w:szCs w:val="24"/>
            <w:rtl w:val="0"/>
            <w:lang w:val="pt-PT"/>
          </w:rPr>
          <w:delText>]</w:delText>
        </w:r>
      </w:del>
    </w:p>
    <w:p>
      <w:pPr>
        <w:pStyle w:val="Body A"/>
        <w:spacing w:after="0" w:line="240" w:lineRule="auto"/>
        <w:ind w:left="907" w:firstLine="0"/>
        <w:jc w:val="both"/>
        <w:rPr>
          <w:del w:id="48" w:date="2022-07-25T13:02:00Z" w:author="s patni"/>
          <w:rStyle w:val="None"/>
          <w:rFonts w:ascii="Courier New" w:cs="Courier New" w:hAnsi="Courier New" w:eastAsia="Courier New"/>
        </w:rPr>
      </w:pPr>
      <w:del w:id="49" w:date="2022-07-25T13:02:00Z" w:author="s patni">
        <w:r>
          <w:rPr>
            <w:rStyle w:val="None"/>
            <w:rFonts w:ascii="Courier New" w:hAnsi="Courier New"/>
            <w:sz w:val="24"/>
            <w:szCs w:val="24"/>
            <w:rtl w:val="0"/>
            <w:lang w:val="nl-NL"/>
          </w:rPr>
          <w:delText>}</w:delText>
        </w:r>
      </w:del>
    </w:p>
    <w:p>
      <w:pPr>
        <w:pStyle w:val="Body A"/>
        <w:numPr>
          <w:ilvl w:val="0"/>
          <w:numId w:val="73"/>
        </w:numPr>
        <w:bidi w:val="0"/>
        <w:spacing w:before="120" w:after="0" w:line="240" w:lineRule="auto"/>
        <w:ind w:right="0"/>
        <w:jc w:val="both"/>
        <w:rPr>
          <w:sz w:val="24"/>
          <w:szCs w:val="24"/>
          <w:rtl w:val="0"/>
          <w:lang w:val="en-US"/>
        </w:rPr>
      </w:pPr>
      <w:del w:id="50" w:date="2022-07-25T13:02:00Z" w:author="s patni">
        <w:r>
          <w:rPr>
            <w:rStyle w:val="None"/>
            <w:rFonts w:ascii="Times New Roman" w:hAnsi="Times New Roman"/>
            <w:sz w:val="24"/>
            <w:szCs w:val="24"/>
            <w:rtl w:val="0"/>
            <w:lang w:val="en-US"/>
          </w:rPr>
          <w:delText xml:space="preserve">Content types - </w:delText>
        </w:r>
      </w:del>
      <w:del w:id="51" w:date="2022-07-25T13:02:00Z" w:author="s patni">
        <w:r>
          <w:rPr>
            <w:rStyle w:val="None"/>
            <w:rFonts w:ascii="Courier New" w:hAnsi="Courier New"/>
            <w:sz w:val="24"/>
            <w:szCs w:val="24"/>
            <w:rtl w:val="0"/>
            <w:lang w:val="en-US"/>
          </w:rPr>
          <w:delText>application/json</w:delText>
        </w:r>
      </w:del>
    </w:p>
    <w:p>
      <w:pPr>
        <w:pStyle w:val="Body A"/>
        <w:numPr>
          <w:ilvl w:val="0"/>
          <w:numId w:val="73"/>
        </w:numPr>
        <w:bidi w:val="0"/>
        <w:spacing w:after="0" w:line="240" w:lineRule="auto"/>
        <w:ind w:right="0"/>
        <w:jc w:val="both"/>
        <w:rPr>
          <w:sz w:val="24"/>
          <w:szCs w:val="24"/>
          <w:rtl w:val="0"/>
          <w:lang w:val="en-US"/>
        </w:rPr>
      </w:pPr>
      <w:del w:id="52" w:date="2022-07-25T13:02:00Z" w:author="s patni">
        <w:r>
          <w:rPr>
            <w:rStyle w:val="None"/>
            <w:rFonts w:ascii="Times New Roman" w:hAnsi="Times New Roman"/>
            <w:sz w:val="24"/>
            <w:szCs w:val="24"/>
            <w:rtl w:val="0"/>
            <w:lang w:val="en-US"/>
          </w:rPr>
          <w:delText xml:space="preserve">Query Parameters - </w:delText>
        </w:r>
      </w:del>
      <w:del w:id="53" w:date="2022-07-25T13:02:00Z" w:author="s patni">
        <w:r>
          <w:rPr>
            <w:rStyle w:val="None"/>
            <w:rFonts w:ascii="Courier New" w:hAnsi="Courier New"/>
            <w:sz w:val="24"/>
            <w:szCs w:val="24"/>
            <w:rtl w:val="0"/>
            <w:lang w:val="en-US"/>
          </w:rPr>
          <w:delText>title</w:delText>
        </w:r>
      </w:del>
    </w:p>
    <w:p>
      <w:pPr>
        <w:pStyle w:val="Body A"/>
        <w:numPr>
          <w:ilvl w:val="0"/>
          <w:numId w:val="73"/>
        </w:numPr>
        <w:bidi w:val="0"/>
        <w:spacing w:after="0" w:line="240" w:lineRule="auto"/>
        <w:ind w:right="0"/>
        <w:jc w:val="both"/>
        <w:rPr>
          <w:sz w:val="24"/>
          <w:szCs w:val="24"/>
          <w:rtl w:val="0"/>
          <w:lang w:val="en-US"/>
        </w:rPr>
      </w:pPr>
      <w:del w:id="54" w:date="2022-07-25T13:02:00Z" w:author="s patni">
        <w:r>
          <w:rPr>
            <w:rStyle w:val="None"/>
            <w:rFonts w:ascii="Times New Roman" w:hAnsi="Times New Roman"/>
            <w:sz w:val="24"/>
            <w:szCs w:val="24"/>
            <w:rtl w:val="0"/>
            <w:lang w:val="en-US"/>
          </w:rPr>
          <w:delText>HTTP methods - GET, POST</w:delText>
        </w:r>
      </w:del>
    </w:p>
    <w:p>
      <w:pPr>
        <w:pStyle w:val="Body A"/>
        <w:numPr>
          <w:ilvl w:val="0"/>
          <w:numId w:val="73"/>
        </w:numPr>
        <w:bidi w:val="0"/>
        <w:spacing w:after="0" w:line="240" w:lineRule="auto"/>
        <w:ind w:right="0"/>
        <w:jc w:val="both"/>
        <w:rPr>
          <w:sz w:val="24"/>
          <w:szCs w:val="24"/>
          <w:rtl w:val="0"/>
          <w:lang w:val="en-US"/>
        </w:rPr>
      </w:pPr>
      <w:del w:id="55" w:date="2022-07-25T13:02:00Z" w:author="s patni">
        <w:r>
          <w:rPr>
            <w:rStyle w:val="None"/>
            <w:rFonts w:ascii="Times New Roman" w:hAnsi="Times New Roman"/>
            <w:sz w:val="24"/>
            <w:szCs w:val="24"/>
            <w:rtl w:val="0"/>
            <w:lang w:val="en-US"/>
          </w:rPr>
          <w:delText>HTTP status codes - 200, 400, 500</w:delText>
        </w:r>
      </w:del>
    </w:p>
    <w:p>
      <w:pPr>
        <w:pStyle w:val="Body A"/>
        <w:numPr>
          <w:ilvl w:val="0"/>
          <w:numId w:val="73"/>
        </w:numPr>
        <w:bidi w:val="0"/>
        <w:spacing w:after="0" w:line="240" w:lineRule="auto"/>
        <w:ind w:right="0"/>
        <w:jc w:val="both"/>
        <w:rPr>
          <w:sz w:val="24"/>
          <w:szCs w:val="24"/>
          <w:rtl w:val="0"/>
          <w:lang w:val="en-US"/>
        </w:rPr>
      </w:pPr>
      <w:del w:id="56" w:date="2022-07-25T13:02:00Z" w:author="s patni">
        <w:r>
          <w:rPr>
            <w:rStyle w:val="None"/>
            <w:rFonts w:ascii="Times New Roman" w:hAnsi="Times New Roman"/>
            <w:sz w:val="24"/>
            <w:szCs w:val="24"/>
            <w:rtl w:val="0"/>
            <w:lang w:val="en-US"/>
          </w:rPr>
          <w:delText>Resource - customers</w:delText>
        </w:r>
      </w:del>
    </w:p>
    <w:p>
      <w:pPr>
        <w:pStyle w:val="Body A"/>
        <w:numPr>
          <w:ilvl w:val="0"/>
          <w:numId w:val="75"/>
        </w:numPr>
        <w:bidi w:val="0"/>
        <w:spacing w:before="120" w:after="0" w:line="240" w:lineRule="auto"/>
        <w:ind w:right="0"/>
        <w:jc w:val="both"/>
        <w:rPr>
          <w:sz w:val="24"/>
          <w:szCs w:val="24"/>
          <w:rtl w:val="0"/>
          <w:lang w:val="en-US"/>
        </w:rPr>
      </w:pPr>
      <w:del w:id="57" w:date="2022-07-25T13:02:00Z" w:author="s patni">
        <w:r>
          <w:rPr>
            <w:rStyle w:val="None"/>
            <w:rFonts w:ascii="Times New Roman" w:hAnsi="Times New Roman"/>
            <w:sz w:val="24"/>
            <w:szCs w:val="24"/>
            <w:rtl w:val="0"/>
            <w:lang w:val="en-US"/>
          </w:rPr>
          <w:delText>Creating a customer</w:delText>
        </w:r>
      </w:del>
    </w:p>
    <w:p>
      <w:pPr>
        <w:pStyle w:val="List Paragraph"/>
        <w:numPr>
          <w:ilvl w:val="0"/>
          <w:numId w:val="77"/>
        </w:numPr>
        <w:bidi w:val="0"/>
        <w:spacing w:before="120" w:after="0" w:line="240" w:lineRule="auto"/>
        <w:ind w:right="0"/>
        <w:jc w:val="both"/>
        <w:rPr>
          <w:sz w:val="24"/>
          <w:szCs w:val="24"/>
          <w:rtl w:val="0"/>
          <w:lang w:val="en-US"/>
        </w:rPr>
      </w:pPr>
      <w:del w:id="58" w:date="2022-07-25T13:02:00Z" w:author="s patni">
        <w:r>
          <w:rPr>
            <w:rStyle w:val="None"/>
            <w:rFonts w:ascii="Times New Roman" w:hAnsi="Times New Roman"/>
            <w:sz w:val="24"/>
            <w:szCs w:val="24"/>
            <w:rtl w:val="0"/>
            <w:lang w:val="en-US"/>
          </w:rPr>
          <w:delText>Protocol - HTTP</w:delText>
        </w:r>
      </w:del>
    </w:p>
    <w:p>
      <w:pPr>
        <w:pStyle w:val="List Paragraph"/>
        <w:numPr>
          <w:ilvl w:val="0"/>
          <w:numId w:val="77"/>
        </w:numPr>
        <w:bidi w:val="0"/>
        <w:spacing w:after="0" w:line="240" w:lineRule="auto"/>
        <w:ind w:right="0"/>
        <w:jc w:val="both"/>
        <w:rPr>
          <w:sz w:val="24"/>
          <w:szCs w:val="24"/>
          <w:rtl w:val="0"/>
          <w:lang w:val="en-US"/>
        </w:rPr>
      </w:pPr>
      <w:del w:id="59" w:date="2022-07-25T13:02:00Z" w:author="s patni">
        <w:r>
          <w:rPr>
            <w:rStyle w:val="None"/>
            <w:rFonts w:ascii="Times New Roman" w:hAnsi="Times New Roman"/>
            <w:sz w:val="24"/>
            <w:szCs w:val="24"/>
            <w:rtl w:val="0"/>
            <w:lang w:val="en-US"/>
          </w:rPr>
          <w:delText xml:space="preserve">End Points - </w:delText>
        </w:r>
      </w:del>
      <w:del w:id="60" w:date="2022-07-25T13:02:00Z" w:author="s patni">
        <w:r>
          <w:rPr>
            <w:rStyle w:val="None"/>
            <w:rFonts w:ascii="Courier New" w:hAnsi="Courier New"/>
            <w:sz w:val="24"/>
            <w:szCs w:val="24"/>
            <w:rtl w:val="0"/>
            <w:lang w:val="en-US"/>
          </w:rPr>
          <w:delText>protocol:host:port/customers</w:delText>
        </w:r>
      </w:del>
    </w:p>
    <w:p>
      <w:pPr>
        <w:pStyle w:val="List Paragraph"/>
        <w:numPr>
          <w:ilvl w:val="0"/>
          <w:numId w:val="77"/>
        </w:numPr>
        <w:bidi w:val="0"/>
        <w:spacing w:after="0" w:line="240" w:lineRule="auto"/>
        <w:ind w:right="0"/>
        <w:jc w:val="both"/>
        <w:rPr>
          <w:sz w:val="24"/>
          <w:szCs w:val="24"/>
          <w:rtl w:val="0"/>
          <w:lang w:val="en-US"/>
        </w:rPr>
      </w:pPr>
      <w:del w:id="61" w:date="2022-07-25T13:02:00Z" w:author="s patni">
        <w:r>
          <w:rPr>
            <w:rStyle w:val="None"/>
            <w:rFonts w:ascii="Times New Roman" w:hAnsi="Times New Roman"/>
            <w:sz w:val="24"/>
            <w:szCs w:val="24"/>
            <w:rtl w:val="0"/>
            <w:lang w:val="en-US"/>
          </w:rPr>
          <w:delText xml:space="preserve">URI Design - </w:delText>
        </w:r>
      </w:del>
      <w:del w:id="62" w:date="2022-07-25T13:02:00Z" w:author="s patni">
        <w:r>
          <w:rPr>
            <w:rStyle w:val="None"/>
            <w:rFonts w:ascii="Courier New" w:hAnsi="Courier New"/>
            <w:sz w:val="24"/>
            <w:szCs w:val="24"/>
            <w:rtl w:val="0"/>
            <w:lang w:val="en-US"/>
          </w:rPr>
          <w:delText>protocol:host:port/customers</w:delText>
        </w:r>
      </w:del>
    </w:p>
    <w:p>
      <w:pPr>
        <w:pStyle w:val="Body A"/>
        <w:numPr>
          <w:ilvl w:val="0"/>
          <w:numId w:val="79"/>
        </w:numPr>
        <w:bidi w:val="0"/>
        <w:spacing w:before="120" w:after="0" w:line="240" w:lineRule="auto"/>
        <w:ind w:right="0"/>
        <w:jc w:val="both"/>
        <w:rPr>
          <w:sz w:val="24"/>
          <w:szCs w:val="24"/>
          <w:rtl w:val="0"/>
          <w:lang w:val="en-US"/>
        </w:rPr>
      </w:pPr>
      <w:del w:id="63" w:date="2022-07-25T13:02:00Z" w:author="s patni">
        <w:r>
          <w:rPr>
            <w:rStyle w:val="None"/>
            <w:rFonts w:ascii="Times New Roman" w:hAnsi="Times New Roman"/>
            <w:sz w:val="24"/>
            <w:szCs w:val="24"/>
            <w:rtl w:val="0"/>
            <w:lang w:val="en-US"/>
          </w:rPr>
          <w:delText>Customer subscribing to a podcast</w:delText>
        </w:r>
      </w:del>
    </w:p>
    <w:p>
      <w:pPr>
        <w:pStyle w:val="List Paragraph"/>
        <w:numPr>
          <w:ilvl w:val="0"/>
          <w:numId w:val="81"/>
        </w:numPr>
        <w:bidi w:val="0"/>
        <w:spacing w:before="120" w:after="0" w:line="240" w:lineRule="auto"/>
        <w:ind w:right="0"/>
        <w:jc w:val="both"/>
        <w:rPr>
          <w:sz w:val="24"/>
          <w:szCs w:val="24"/>
          <w:rtl w:val="0"/>
          <w:lang w:val="en-US"/>
        </w:rPr>
      </w:pPr>
      <w:del w:id="64" w:date="2022-07-25T13:02:00Z" w:author="s patni">
        <w:r>
          <w:rPr>
            <w:rStyle w:val="None"/>
            <w:rFonts w:ascii="Times New Roman" w:hAnsi="Times New Roman"/>
            <w:sz w:val="24"/>
            <w:szCs w:val="24"/>
            <w:rtl w:val="0"/>
            <w:lang w:val="en-US"/>
          </w:rPr>
          <w:delText>Protocol - HTTP</w:delText>
        </w:r>
      </w:del>
    </w:p>
    <w:p>
      <w:pPr>
        <w:pStyle w:val="List Paragraph"/>
        <w:numPr>
          <w:ilvl w:val="0"/>
          <w:numId w:val="81"/>
        </w:numPr>
        <w:bidi w:val="0"/>
        <w:spacing w:after="0" w:line="240" w:lineRule="auto"/>
        <w:ind w:right="0"/>
        <w:jc w:val="both"/>
        <w:rPr>
          <w:sz w:val="24"/>
          <w:szCs w:val="24"/>
          <w:rtl w:val="0"/>
          <w:lang w:val="en-US"/>
        </w:rPr>
      </w:pPr>
      <w:del w:id="65" w:date="2022-07-25T13:02:00Z" w:author="s patni">
        <w:r>
          <w:rPr>
            <w:rStyle w:val="None"/>
            <w:rFonts w:ascii="Times New Roman" w:hAnsi="Times New Roman"/>
            <w:sz w:val="24"/>
            <w:szCs w:val="24"/>
            <w:rtl w:val="0"/>
            <w:lang w:val="en-US"/>
          </w:rPr>
          <w:delText xml:space="preserve">End Points - </w:delText>
        </w:r>
      </w:del>
      <w:del w:id="66" w:date="2022-07-25T13:02:00Z" w:author="s patni">
        <w:r>
          <w:rPr>
            <w:rStyle w:val="None"/>
            <w:rFonts w:ascii="Courier New" w:hAnsi="Courier New"/>
            <w:sz w:val="24"/>
            <w:szCs w:val="24"/>
            <w:rtl w:val="0"/>
            <w:lang w:val="en-US"/>
          </w:rPr>
          <w:delText>protocol:host:port/customers</w:delText>
        </w:r>
      </w:del>
    </w:p>
    <w:p>
      <w:pPr>
        <w:pStyle w:val="List Paragraph"/>
        <w:numPr>
          <w:ilvl w:val="0"/>
          <w:numId w:val="81"/>
        </w:numPr>
        <w:bidi w:val="0"/>
        <w:spacing w:after="0" w:line="240" w:lineRule="auto"/>
        <w:ind w:right="0"/>
        <w:jc w:val="both"/>
        <w:rPr>
          <w:sz w:val="24"/>
          <w:szCs w:val="24"/>
          <w:rtl w:val="0"/>
          <w:lang w:val="en-US"/>
        </w:rPr>
      </w:pPr>
      <w:del w:id="67" w:date="2022-07-25T13:02:00Z" w:author="s patni">
        <w:r>
          <w:rPr>
            <w:rStyle w:val="None"/>
            <w:rFonts w:ascii="Times New Roman" w:hAnsi="Times New Roman"/>
            <w:sz w:val="24"/>
            <w:szCs w:val="24"/>
            <w:rtl w:val="0"/>
            <w:lang w:val="en-US"/>
          </w:rPr>
          <w:delText xml:space="preserve">URI Design - </w:delText>
        </w:r>
      </w:del>
      <w:del w:id="68" w:date="2022-07-25T13:02:00Z" w:author="s patni">
        <w:r>
          <w:rPr>
            <w:rStyle w:val="None"/>
            <w:rFonts w:ascii="Courier New" w:hAnsi="Courier New"/>
            <w:sz w:val="24"/>
            <w:szCs w:val="24"/>
            <w:rtl w:val="0"/>
            <w:lang w:val="en-US"/>
          </w:rPr>
          <w:delText>protocol:host:port/customers/{id}/podcasts/{id}</w:delText>
        </w:r>
      </w:del>
    </w:p>
    <w:p>
      <w:pPr>
        <w:pStyle w:val="Body A"/>
        <w:numPr>
          <w:ilvl w:val="0"/>
          <w:numId w:val="62"/>
        </w:numPr>
        <w:bidi w:val="0"/>
        <w:spacing w:before="120" w:after="0" w:line="240" w:lineRule="auto"/>
        <w:ind w:right="0"/>
        <w:jc w:val="both"/>
        <w:rPr>
          <w:sz w:val="24"/>
          <w:szCs w:val="24"/>
          <w:rtl w:val="0"/>
          <w:lang w:val="en-US"/>
        </w:rPr>
      </w:pPr>
      <w:del w:id="69" w:date="2022-07-25T13:02:00Z" w:author="s patni">
        <w:r>
          <w:rPr>
            <w:rStyle w:val="None"/>
            <w:rFonts w:ascii="Times New Roman" w:hAnsi="Times New Roman"/>
            <w:sz w:val="24"/>
            <w:szCs w:val="24"/>
            <w:rtl w:val="0"/>
            <w:lang w:val="en-US"/>
          </w:rPr>
          <w:delText>Representations</w:delText>
        </w:r>
      </w:del>
    </w:p>
    <w:p>
      <w:pPr>
        <w:pStyle w:val="Body A"/>
        <w:numPr>
          <w:ilvl w:val="0"/>
          <w:numId w:val="83"/>
        </w:numPr>
        <w:bidi w:val="0"/>
        <w:spacing w:before="120" w:after="0" w:line="240" w:lineRule="auto"/>
        <w:ind w:right="0"/>
        <w:jc w:val="both"/>
        <w:rPr>
          <w:sz w:val="24"/>
          <w:szCs w:val="24"/>
          <w:rtl w:val="0"/>
          <w:lang w:val="de-DE"/>
        </w:rPr>
      </w:pPr>
      <w:del w:id="70" w:date="2022-07-25T13:02:00Z" w:author="s patni">
        <w:r>
          <w:rPr>
            <w:rStyle w:val="None"/>
            <w:rFonts w:ascii="Times New Roman" w:hAnsi="Times New Roman"/>
            <w:sz w:val="24"/>
            <w:szCs w:val="24"/>
            <w:rtl w:val="0"/>
            <w:lang w:val="de-DE"/>
          </w:rPr>
          <w:delText>JSON</w:delText>
        </w:r>
      </w:del>
    </w:p>
    <w:p>
      <w:pPr>
        <w:pStyle w:val="Body A"/>
        <w:spacing w:after="0" w:line="240" w:lineRule="auto"/>
        <w:ind w:left="450" w:firstLine="0"/>
        <w:jc w:val="both"/>
        <w:rPr>
          <w:del w:id="71" w:date="2022-07-25T13:02:00Z" w:author="s patni"/>
          <w:rStyle w:val="None"/>
          <w:rFonts w:ascii="Courier New" w:cs="Courier New" w:hAnsi="Courier New" w:eastAsia="Courier New"/>
          <w:sz w:val="24"/>
          <w:szCs w:val="24"/>
        </w:rPr>
      </w:pPr>
      <w:del w:id="72" w:date="2022-07-25T13:02:00Z" w:author="s patni">
        <w:r>
          <w:rPr>
            <w:rStyle w:val="None"/>
            <w:rFonts w:ascii="Courier New" w:hAnsi="Courier New"/>
            <w:sz w:val="24"/>
            <w:szCs w:val="24"/>
            <w:rtl w:val="0"/>
            <w:lang w:val="nl-NL"/>
          </w:rPr>
          <w:delText>{</w:delText>
        </w:r>
      </w:del>
    </w:p>
    <w:p>
      <w:pPr>
        <w:pStyle w:val="Body A"/>
        <w:spacing w:after="0" w:line="240" w:lineRule="auto"/>
        <w:ind w:left="450" w:firstLine="0"/>
        <w:jc w:val="both"/>
        <w:rPr>
          <w:del w:id="73" w:date="2022-07-25T13:02:00Z" w:author="s patni"/>
          <w:rStyle w:val="None"/>
          <w:rFonts w:ascii="Courier New" w:cs="Courier New" w:hAnsi="Courier New" w:eastAsia="Courier New"/>
          <w:sz w:val="24"/>
          <w:szCs w:val="24"/>
          <w:lang w:val="en-US"/>
        </w:rPr>
      </w:pPr>
      <w:del w:id="74" w:date="2022-07-25T13:02:00Z" w:author="s patni">
        <w:r>
          <w:rPr>
            <w:rStyle w:val="None"/>
            <w:rFonts w:ascii="Courier New" w:hAnsi="Courier New"/>
            <w:sz w:val="24"/>
            <w:szCs w:val="24"/>
            <w:rtl w:val="0"/>
            <w:lang w:val="en-US"/>
          </w:rPr>
          <w:delText>"customers" :</w:delText>
        </w:r>
      </w:del>
    </w:p>
    <w:p>
      <w:pPr>
        <w:pStyle w:val="Body A"/>
        <w:spacing w:after="0" w:line="240" w:lineRule="auto"/>
        <w:ind w:left="450" w:firstLine="0"/>
        <w:jc w:val="both"/>
        <w:rPr>
          <w:del w:id="75" w:date="2022-07-25T13:02:00Z" w:author="s patni"/>
          <w:rStyle w:val="None"/>
          <w:rFonts w:ascii="Courier New" w:cs="Courier New" w:hAnsi="Courier New" w:eastAsia="Courier New"/>
          <w:sz w:val="24"/>
          <w:szCs w:val="24"/>
          <w:lang w:val="fr-FR"/>
        </w:rPr>
      </w:pPr>
      <w:del w:id="76" w:date="2022-07-25T13:02:00Z" w:author="s patni">
        <w:r>
          <w:rPr>
            <w:rStyle w:val="None"/>
            <w:rFonts w:ascii="Courier New" w:hAnsi="Courier New"/>
            <w:sz w:val="24"/>
            <w:szCs w:val="24"/>
            <w:rtl w:val="0"/>
            <w:lang w:val="fr-FR"/>
          </w:rPr>
          <w:delText>[ { "id" : 1,</w:delText>
        </w:r>
      </w:del>
    </w:p>
    <w:p>
      <w:pPr>
        <w:pStyle w:val="Body A"/>
        <w:spacing w:after="0" w:line="240" w:lineRule="auto"/>
        <w:ind w:left="450" w:firstLine="0"/>
        <w:jc w:val="both"/>
        <w:rPr>
          <w:del w:id="77" w:date="2022-07-25T13:02:00Z" w:author="s patni"/>
          <w:rStyle w:val="None"/>
          <w:rFonts w:ascii="Courier New" w:cs="Courier New" w:hAnsi="Courier New" w:eastAsia="Courier New"/>
          <w:sz w:val="24"/>
          <w:szCs w:val="24"/>
          <w:lang w:val="fr-FR"/>
        </w:rPr>
      </w:pPr>
      <w:del w:id="78" w:date="2022-07-25T13:02:00Z" w:author="s patni">
        <w:r>
          <w:rPr>
            <w:rStyle w:val="None"/>
            <w:rFonts w:ascii="Courier New" w:hAnsi="Courier New"/>
            <w:sz w:val="24"/>
            <w:szCs w:val="24"/>
            <w:rtl w:val="0"/>
            <w:lang w:val="fr-FR"/>
          </w:rPr>
          <w:delText>"name" : "apple",</w:delText>
        </w:r>
      </w:del>
    </w:p>
    <w:p>
      <w:pPr>
        <w:pStyle w:val="Body A"/>
        <w:spacing w:after="0" w:line="240" w:lineRule="auto"/>
        <w:ind w:left="450" w:firstLine="0"/>
        <w:jc w:val="both"/>
        <w:rPr>
          <w:del w:id="79" w:date="2022-07-25T13:02:00Z" w:author="s patni"/>
          <w:rStyle w:val="None"/>
          <w:rFonts w:ascii="Courier New" w:cs="Courier New" w:hAnsi="Courier New" w:eastAsia="Courier New"/>
          <w:sz w:val="24"/>
          <w:szCs w:val="24"/>
          <w:lang w:val="en-US"/>
        </w:rPr>
      </w:pPr>
      <w:del w:id="80" w:date="2022-07-25T13:02:00Z" w:author="s patni">
        <w:r>
          <w:rPr>
            <w:rStyle w:val="None"/>
            <w:rFonts w:ascii="Courier New" w:hAnsi="Courier New"/>
            <w:sz w:val="24"/>
            <w:szCs w:val="24"/>
            <w:rtl w:val="0"/>
            <w:lang w:val="en-US"/>
          </w:rPr>
          <w:delText>"url" : http://www.apple.com/</w:delText>
        </w:r>
      </w:del>
    </w:p>
    <w:p>
      <w:pPr>
        <w:pStyle w:val="Body A"/>
        <w:spacing w:after="0" w:line="240" w:lineRule="auto"/>
        <w:ind w:left="450" w:firstLine="0"/>
        <w:jc w:val="both"/>
        <w:rPr>
          <w:del w:id="81" w:date="2022-07-25T13:02:00Z" w:author="s patni"/>
          <w:rStyle w:val="None"/>
          <w:rFonts w:ascii="Courier New" w:cs="Courier New" w:hAnsi="Courier New" w:eastAsia="Courier New"/>
          <w:sz w:val="24"/>
          <w:szCs w:val="24"/>
        </w:rPr>
      </w:pPr>
      <w:del w:id="82" w:date="2022-07-25T13:02:00Z" w:author="s patni">
        <w:r>
          <w:rPr>
            <w:rStyle w:val="None"/>
            <w:rFonts w:ascii="Courier New" w:hAnsi="Courier New"/>
            <w:sz w:val="24"/>
            <w:szCs w:val="24"/>
            <w:rtl w:val="0"/>
            <w:lang w:val="nl-NL"/>
          </w:rPr>
          <w:delText>"podcasts" : { "podcasts" :</w:delText>
        </w:r>
      </w:del>
    </w:p>
    <w:p>
      <w:pPr>
        <w:pStyle w:val="Body A"/>
        <w:spacing w:after="0" w:line="240" w:lineRule="auto"/>
        <w:ind w:left="450" w:firstLine="0"/>
        <w:jc w:val="both"/>
        <w:rPr>
          <w:del w:id="83" w:date="2022-07-25T13:02:00Z" w:author="s patni"/>
          <w:rStyle w:val="None"/>
          <w:rFonts w:ascii="Courier New" w:cs="Courier New" w:hAnsi="Courier New" w:eastAsia="Courier New"/>
          <w:sz w:val="24"/>
          <w:szCs w:val="24"/>
          <w:lang w:val="fr-FR"/>
        </w:rPr>
      </w:pPr>
      <w:del w:id="84" w:date="2022-07-25T13:02:00Z" w:author="s patni">
        <w:r>
          <w:rPr>
            <w:rStyle w:val="None"/>
            <w:rFonts w:ascii="Courier New" w:hAnsi="Courier New"/>
            <w:sz w:val="24"/>
            <w:szCs w:val="24"/>
            <w:rtl w:val="0"/>
            <w:lang w:val="fr-FR"/>
          </w:rPr>
          <w:delText>[{"id" : 1,</w:delText>
        </w:r>
      </w:del>
    </w:p>
    <w:p>
      <w:pPr>
        <w:pStyle w:val="Body A"/>
        <w:spacing w:after="0" w:line="240" w:lineRule="auto"/>
        <w:ind w:left="450" w:firstLine="0"/>
        <w:jc w:val="both"/>
        <w:rPr>
          <w:del w:id="85" w:date="2022-07-25T13:02:00Z" w:author="s patni"/>
          <w:rStyle w:val="None"/>
          <w:rFonts w:ascii="Courier New" w:cs="Courier New" w:hAnsi="Courier New" w:eastAsia="Courier New"/>
          <w:sz w:val="24"/>
          <w:szCs w:val="24"/>
          <w:lang w:val="en-US"/>
        </w:rPr>
      </w:pPr>
      <w:del w:id="86" w:date="2022-07-25T13:02:00Z" w:author="s patni">
        <w:r>
          <w:rPr>
            <w:rStyle w:val="None"/>
            <w:rFonts w:ascii="Courier New" w:hAnsi="Courier New"/>
            <w:sz w:val="24"/>
            <w:szCs w:val="24"/>
            <w:rtl w:val="0"/>
            <w:lang w:val="en-US"/>
          </w:rPr>
          <w:delText>"title" : "itunes podcast",</w:delText>
        </w:r>
      </w:del>
    </w:p>
    <w:p>
      <w:pPr>
        <w:pStyle w:val="Body A"/>
        <w:spacing w:after="0" w:line="240" w:lineRule="auto"/>
        <w:ind w:left="450" w:firstLine="0"/>
        <w:jc w:val="both"/>
        <w:rPr>
          <w:del w:id="87" w:date="2022-07-25T13:02:00Z" w:author="s patni"/>
          <w:rStyle w:val="None"/>
          <w:rFonts w:ascii="Courier New" w:cs="Courier New" w:hAnsi="Courier New" w:eastAsia="Courier New"/>
          <w:sz w:val="24"/>
          <w:szCs w:val="24"/>
          <w:lang w:val="en-US"/>
        </w:rPr>
      </w:pPr>
      <w:del w:id="88" w:date="2022-07-25T13:02:00Z" w:author="s patni">
        <w:r>
          <w:rPr>
            <w:rStyle w:val="None"/>
            <w:rFonts w:ascii="Courier New" w:hAnsi="Courier New"/>
            <w:sz w:val="24"/>
            <w:szCs w:val="24"/>
            <w:rtl w:val="0"/>
            <w:lang w:val="en-US"/>
          </w:rPr>
          <w:delText>"feed" : "http://www.itunes.com/"</w:delText>
        </w:r>
      </w:del>
    </w:p>
    <w:p>
      <w:pPr>
        <w:pStyle w:val="Body A"/>
        <w:spacing w:after="0" w:line="240" w:lineRule="auto"/>
        <w:ind w:left="450" w:firstLine="0"/>
        <w:jc w:val="both"/>
        <w:rPr>
          <w:del w:id="89" w:date="2022-07-25T13:02:00Z" w:author="s patni"/>
          <w:rStyle w:val="None"/>
          <w:rFonts w:ascii="Courier New" w:cs="Courier New" w:hAnsi="Courier New" w:eastAsia="Courier New"/>
          <w:sz w:val="24"/>
          <w:szCs w:val="24"/>
        </w:rPr>
      </w:pPr>
      <w:del w:id="90" w:date="2022-07-25T13:02:00Z" w:author="s patni">
        <w:r>
          <w:rPr>
            <w:rStyle w:val="None"/>
            <w:rFonts w:ascii="Courier New" w:hAnsi="Courier New"/>
            <w:sz w:val="24"/>
            <w:szCs w:val="24"/>
            <w:rtl w:val="0"/>
            <w:lang w:val="nl-NL"/>
          </w:rPr>
          <w:delText>..</w:delText>
        </w:r>
      </w:del>
    </w:p>
    <w:p>
      <w:pPr>
        <w:pStyle w:val="Body A"/>
        <w:spacing w:after="0" w:line="240" w:lineRule="auto"/>
        <w:ind w:left="450" w:firstLine="0"/>
        <w:jc w:val="both"/>
        <w:rPr>
          <w:del w:id="91" w:date="2022-07-25T13:02:00Z" w:author="s patni"/>
          <w:rStyle w:val="None"/>
          <w:rFonts w:ascii="Courier New" w:cs="Courier New" w:hAnsi="Courier New" w:eastAsia="Courier New"/>
          <w:sz w:val="24"/>
          <w:szCs w:val="24"/>
        </w:rPr>
      </w:pPr>
      <w:del w:id="92" w:date="2022-07-25T13:02:00Z" w:author="s patni">
        <w:r>
          <w:rPr>
            <w:rStyle w:val="None"/>
            <w:rFonts w:ascii="Courier New" w:hAnsi="Courier New"/>
            <w:sz w:val="24"/>
            <w:szCs w:val="24"/>
            <w:rtl w:val="0"/>
            <w:lang w:val="nl-NL"/>
          </w:rPr>
          <w:delText>..</w:delText>
        </w:r>
      </w:del>
    </w:p>
    <w:p>
      <w:pPr>
        <w:pStyle w:val="Body A"/>
        <w:spacing w:after="0" w:line="240" w:lineRule="auto"/>
        <w:ind w:left="450" w:firstLine="0"/>
        <w:jc w:val="both"/>
        <w:rPr>
          <w:del w:id="93" w:date="2022-07-25T13:02:00Z" w:author="s patni"/>
          <w:rStyle w:val="None"/>
          <w:rFonts w:ascii="Courier New" w:cs="Courier New" w:hAnsi="Courier New" w:eastAsia="Courier New"/>
          <w:sz w:val="24"/>
          <w:szCs w:val="24"/>
          <w:lang w:val="pt-PT"/>
        </w:rPr>
      </w:pPr>
      <w:del w:id="94" w:date="2022-07-25T13:02:00Z" w:author="s patni">
        <w:r>
          <w:rPr>
            <w:rStyle w:val="None"/>
            <w:rFonts w:ascii="Courier New" w:hAnsi="Courier New"/>
            <w:sz w:val="24"/>
            <w:szCs w:val="24"/>
            <w:rtl w:val="0"/>
            <w:lang w:val="pt-PT"/>
          </w:rPr>
          <w:delText>}]</w:delText>
        </w:r>
      </w:del>
    </w:p>
    <w:p>
      <w:pPr>
        <w:pStyle w:val="Body A"/>
        <w:spacing w:after="0" w:line="240" w:lineRule="auto"/>
        <w:ind w:left="450" w:firstLine="0"/>
        <w:jc w:val="both"/>
        <w:rPr>
          <w:del w:id="95" w:date="2022-07-25T13:02:00Z" w:author="s patni"/>
          <w:rStyle w:val="None"/>
          <w:rFonts w:ascii="Courier New" w:cs="Courier New" w:hAnsi="Courier New" w:eastAsia="Courier New"/>
          <w:sz w:val="24"/>
          <w:szCs w:val="24"/>
        </w:rPr>
      </w:pPr>
      <w:del w:id="96" w:date="2022-07-25T13:02:00Z" w:author="s patni">
        <w:r>
          <w:rPr>
            <w:rStyle w:val="None"/>
            <w:rFonts w:ascii="Courier New" w:hAnsi="Courier New"/>
            <w:sz w:val="24"/>
            <w:szCs w:val="24"/>
            <w:rtl w:val="0"/>
            <w:lang w:val="nl-NL"/>
          </w:rPr>
          <w:delText>}</w:delText>
        </w:r>
      </w:del>
    </w:p>
    <w:p>
      <w:pPr>
        <w:pStyle w:val="Body A"/>
        <w:spacing w:after="0" w:line="240" w:lineRule="auto"/>
        <w:ind w:left="450" w:firstLine="0"/>
        <w:jc w:val="both"/>
        <w:rPr>
          <w:del w:id="97" w:date="2022-07-25T13:02:00Z" w:author="s patni"/>
          <w:rStyle w:val="None"/>
          <w:rFonts w:ascii="Courier New" w:cs="Courier New" w:hAnsi="Courier New" w:eastAsia="Courier New"/>
          <w:sz w:val="24"/>
          <w:szCs w:val="24"/>
        </w:rPr>
      </w:pPr>
      <w:del w:id="98" w:date="2022-07-25T13:02:00Z" w:author="s patni">
        <w:r>
          <w:rPr>
            <w:rStyle w:val="None"/>
            <w:rFonts w:ascii="Courier New" w:hAnsi="Courier New"/>
            <w:sz w:val="24"/>
            <w:szCs w:val="24"/>
            <w:rtl w:val="0"/>
            <w:lang w:val="nl-NL"/>
          </w:rPr>
          <w:delText>},</w:delText>
        </w:r>
      </w:del>
    </w:p>
    <w:p>
      <w:pPr>
        <w:pStyle w:val="Body A"/>
        <w:spacing w:after="0" w:line="240" w:lineRule="auto"/>
        <w:ind w:left="450" w:firstLine="0"/>
        <w:jc w:val="both"/>
        <w:rPr>
          <w:del w:id="99" w:date="2022-07-25T13:02:00Z" w:author="s patni"/>
          <w:rStyle w:val="None"/>
          <w:rFonts w:ascii="Courier New" w:cs="Courier New" w:hAnsi="Courier New" w:eastAsia="Courier New"/>
          <w:sz w:val="24"/>
          <w:szCs w:val="24"/>
          <w:lang w:val="pt-PT"/>
        </w:rPr>
      </w:pPr>
      <w:del w:id="100" w:date="2022-07-25T13:02:00Z" w:author="s patni">
        <w:r>
          <w:rPr>
            <w:rStyle w:val="None"/>
            <w:rFonts w:ascii="Courier New" w:hAnsi="Courier New"/>
            <w:sz w:val="24"/>
            <w:szCs w:val="24"/>
            <w:rtl w:val="0"/>
            <w:lang w:val="pt-PT"/>
          </w:rPr>
          <w:delText>]</w:delText>
        </w:r>
      </w:del>
    </w:p>
    <w:p>
      <w:pPr>
        <w:pStyle w:val="Body A"/>
        <w:spacing w:after="0" w:line="240" w:lineRule="auto"/>
        <w:ind w:left="450" w:firstLine="0"/>
        <w:jc w:val="both"/>
        <w:rPr>
          <w:del w:id="101" w:date="2022-07-25T13:02:00Z" w:author="s patni"/>
          <w:rStyle w:val="None"/>
          <w:rFonts w:ascii="Courier New" w:cs="Courier New" w:hAnsi="Courier New" w:eastAsia="Courier New"/>
        </w:rPr>
      </w:pPr>
      <w:del w:id="102" w:date="2022-07-25T13:02:00Z" w:author="s patni">
        <w:r>
          <w:rPr>
            <w:rStyle w:val="None"/>
            <w:rFonts w:ascii="Courier New" w:hAnsi="Courier New"/>
            <w:sz w:val="24"/>
            <w:szCs w:val="24"/>
            <w:rtl w:val="0"/>
            <w:lang w:val="nl-NL"/>
          </w:rPr>
          <w:delText>}</w:delText>
        </w:r>
      </w:del>
    </w:p>
    <w:p>
      <w:pPr>
        <w:pStyle w:val="Body A"/>
        <w:numPr>
          <w:ilvl w:val="0"/>
          <w:numId w:val="62"/>
        </w:numPr>
        <w:bidi w:val="0"/>
        <w:spacing w:before="120" w:after="0" w:line="240" w:lineRule="auto"/>
        <w:ind w:right="0"/>
        <w:jc w:val="both"/>
        <w:rPr>
          <w:sz w:val="24"/>
          <w:szCs w:val="24"/>
          <w:rtl w:val="0"/>
          <w:lang w:val="en-US"/>
        </w:rPr>
      </w:pPr>
      <w:del w:id="103" w:date="2022-07-25T13:02:00Z" w:author="s patni">
        <w:r>
          <w:rPr>
            <w:rStyle w:val="None"/>
            <w:rFonts w:ascii="Times New Roman" w:hAnsi="Times New Roman"/>
            <w:sz w:val="24"/>
            <w:szCs w:val="24"/>
            <w:rtl w:val="0"/>
            <w:lang w:val="en-US"/>
          </w:rPr>
          <w:delText xml:space="preserve">Content types - </w:delText>
        </w:r>
      </w:del>
      <w:del w:id="104" w:date="2022-07-25T13:02:00Z" w:author="s patni">
        <w:r>
          <w:rPr>
            <w:rStyle w:val="None"/>
            <w:rFonts w:ascii="Courier New" w:hAnsi="Courier New"/>
            <w:sz w:val="24"/>
            <w:szCs w:val="24"/>
            <w:rtl w:val="0"/>
            <w:lang w:val="en-US"/>
          </w:rPr>
          <w:delText>application/json</w:delText>
        </w:r>
      </w:del>
    </w:p>
    <w:p>
      <w:pPr>
        <w:pStyle w:val="Body A"/>
        <w:numPr>
          <w:ilvl w:val="0"/>
          <w:numId w:val="62"/>
        </w:numPr>
        <w:bidi w:val="0"/>
        <w:spacing w:after="0" w:line="240" w:lineRule="auto"/>
        <w:ind w:right="0"/>
        <w:jc w:val="both"/>
        <w:rPr>
          <w:sz w:val="24"/>
          <w:szCs w:val="24"/>
          <w:rtl w:val="0"/>
          <w:lang w:val="nl-NL"/>
        </w:rPr>
      </w:pPr>
      <w:del w:id="105" w:date="2022-07-25T13:02:00Z" w:author="s patni">
        <w:r>
          <w:rPr>
            <w:rStyle w:val="None"/>
            <w:rFonts w:ascii="Times New Roman" w:hAnsi="Times New Roman"/>
            <w:sz w:val="24"/>
            <w:szCs w:val="24"/>
            <w:rtl w:val="0"/>
            <w:lang w:val="nl-NL"/>
          </w:rPr>
          <w:delText xml:space="preserve">Parameters - </w:delText>
        </w:r>
      </w:del>
      <w:del w:id="106" w:date="2022-07-25T13:02:00Z" w:author="s patni">
        <w:r>
          <w:rPr>
            <w:rStyle w:val="None"/>
            <w:rFonts w:ascii="Courier New" w:hAnsi="Courier New"/>
            <w:sz w:val="24"/>
            <w:szCs w:val="24"/>
            <w:rtl w:val="0"/>
            <w:lang w:val="nl-NL"/>
          </w:rPr>
          <w:delText>name</w:delText>
        </w:r>
      </w:del>
    </w:p>
    <w:p>
      <w:pPr>
        <w:pStyle w:val="Body A"/>
        <w:numPr>
          <w:ilvl w:val="0"/>
          <w:numId w:val="62"/>
        </w:numPr>
        <w:bidi w:val="0"/>
        <w:spacing w:after="0" w:line="240" w:lineRule="auto"/>
        <w:ind w:right="0"/>
        <w:jc w:val="both"/>
        <w:rPr>
          <w:sz w:val="24"/>
          <w:szCs w:val="24"/>
          <w:rtl w:val="0"/>
          <w:lang w:val="en-US"/>
        </w:rPr>
      </w:pPr>
      <w:del w:id="107" w:date="2022-07-25T13:02:00Z" w:author="s patni">
        <w:r>
          <w:rPr>
            <w:rStyle w:val="None"/>
            <w:rFonts w:ascii="Times New Roman" w:hAnsi="Times New Roman"/>
            <w:sz w:val="24"/>
            <w:szCs w:val="24"/>
            <w:rtl w:val="0"/>
            <w:lang w:val="en-US"/>
          </w:rPr>
          <w:delText>HTTP methods - PUT or POST</w:delText>
        </w:r>
      </w:del>
    </w:p>
    <w:p>
      <w:pPr>
        <w:pStyle w:val="Body A"/>
        <w:numPr>
          <w:ilvl w:val="0"/>
          <w:numId w:val="62"/>
        </w:numPr>
        <w:bidi w:val="0"/>
        <w:spacing w:after="0" w:line="240" w:lineRule="auto"/>
        <w:ind w:right="0"/>
        <w:jc w:val="both"/>
        <w:rPr>
          <w:sz w:val="24"/>
          <w:szCs w:val="24"/>
          <w:rtl w:val="0"/>
          <w:lang w:val="en-US"/>
        </w:rPr>
      </w:pPr>
      <w:del w:id="108" w:date="2022-07-25T13:02:00Z" w:author="s patni">
        <w:r>
          <w:rPr>
            <w:rStyle w:val="None"/>
            <w:rFonts w:ascii="Times New Roman" w:hAnsi="Times New Roman"/>
            <w:sz w:val="24"/>
            <w:szCs w:val="24"/>
            <w:rtl w:val="0"/>
            <w:lang w:val="en-US"/>
          </w:rPr>
          <w:delText>HTTP status codes - 200, 400, 500</w:delText>
        </w:r>
      </w:del>
    </w:p>
    <w:p>
      <w:pPr>
        <w:pStyle w:val="Body A"/>
        <w:spacing w:before="120" w:after="0" w:line="240" w:lineRule="auto"/>
        <w:rPr>
          <w:rStyle w:val="None A"/>
          <w:lang w:val="en-US"/>
        </w:rPr>
      </w:pPr>
    </w:p>
    <w:p>
      <w:pPr>
        <w:pStyle w:val="Body A"/>
        <w:spacing w:before="120" w:after="0" w:line="240" w:lineRule="auto"/>
      </w:pPr>
      <w:r>
        <w:rPr>
          <w:rStyle w:val="None"/>
          <w:rFonts w:ascii="Times New Roman" w:hAnsi="Times New Roman"/>
          <w:b w:val="1"/>
          <w:bCs w:val="1"/>
          <w:sz w:val="24"/>
          <w:szCs w:val="24"/>
          <w:rtl w:val="0"/>
          <w:lang w:val="nl-NL"/>
        </w:rPr>
        <w:t>API Modeling</w:t>
      </w:r>
    </w:p>
    <w:p>
      <w:pPr>
        <w:pStyle w:val="Body A"/>
        <w:spacing w:before="240" w:after="120" w:line="240" w:lineRule="auto"/>
        <w:jc w:val="center"/>
        <w:rPr>
          <w:rStyle w:val="None"/>
          <w:rFonts w:ascii="Times New Roman" w:cs="Times New Roman" w:hAnsi="Times New Roman" w:eastAsia="Times New Roman"/>
          <w:b w:val="1"/>
          <w:bCs w:val="1"/>
          <w:sz w:val="24"/>
          <w:szCs w:val="24"/>
          <w:u w:val="single"/>
          <w:lang w:val="en-US"/>
        </w:rPr>
      </w:pPr>
      <w:r>
        <w:rPr>
          <w:rStyle w:val="None"/>
          <w:rFonts w:ascii="Times New Roman" w:hAnsi="Times New Roman"/>
          <w:b w:val="1"/>
          <w:bCs w:val="1"/>
          <w:sz w:val="24"/>
          <w:szCs w:val="24"/>
          <w:u w:val="single"/>
          <w:rtl w:val="0"/>
          <w:lang w:val="en-US"/>
        </w:rPr>
        <w:t>OpenAPI(Swagger)</w:t>
      </w:r>
    </w:p>
    <w:p>
      <w:pPr>
        <w:pStyle w:val="Body A"/>
        <w:spacing w:before="240" w:after="120" w:line="240" w:lineRule="auto"/>
        <w:jc w:val="center"/>
        <w:rPr>
          <w:rStyle w:val="None A"/>
          <w:lang w:val="de-DE"/>
        </w:rPr>
      </w:pPr>
    </w:p>
    <w:p>
      <w:pPr>
        <w:pStyle w:val="Body A"/>
        <w:spacing w:after="0" w:line="240" w:lineRule="auto"/>
        <w:jc w:val="both"/>
        <w:rPr>
          <w:del w:id="109" w:date="2022-07-25T13:04:00Z" w:author="s patni"/>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This tutorial walks you through steps for creating OpenAPI specs using Swagger(Micronaut</w:t>
      </w:r>
      <w:ins w:id="110" w:date="2022-07-25T13:17:00Z" w:author="s patni">
        <w:r>
          <w:rPr>
            <w:rStyle w:val="None"/>
            <w:rFonts w:ascii="Times New Roman" w:hAnsi="Times New Roman"/>
            <w:sz w:val="24"/>
            <w:szCs w:val="24"/>
            <w:rtl w:val="0"/>
            <w:lang w:val="en-US"/>
          </w:rPr>
          <w:t xml:space="preserve"> for flight passenger API.</w:t>
        </w:r>
      </w:ins>
      <w:del w:id="111" w:date="2022-07-25T13:04:00Z" w:author="s patni">
        <w:r>
          <w:rPr>
            <w:rStyle w:val="None"/>
            <w:rFonts w:ascii="Times New Roman" w:hAnsi="Times New Roman"/>
            <w:sz w:val="24"/>
            <w:szCs w:val="24"/>
            <w:rtl w:val="0"/>
            <w:lang w:val="en-US"/>
          </w:rPr>
          <w:delText xml:space="preserve"> example we developed in the previous chapter). </w:delText>
        </w:r>
      </w:del>
    </w:p>
    <w:p>
      <w:pPr>
        <w:pStyle w:val="Default"/>
        <w:spacing w:before="0" w:line="240" w:lineRule="auto"/>
        <w:jc w:val="both"/>
        <w:rPr>
          <w:rStyle w:val="None"/>
          <w:rFonts w:ascii="Courier New" w:cs="Courier New" w:hAnsi="Courier New" w:eastAsia="Courier New"/>
          <w:outline w:val="0"/>
          <w:color w:val="62c8f3"/>
          <w:sz w:val="29"/>
          <w:szCs w:val="29"/>
          <w:u w:color="62c8f3"/>
          <w:shd w:val="clear" w:color="auto" w:fill="333333"/>
          <w14:textOutline w14:w="12700" w14:cap="flat">
            <w14:noFill/>
            <w14:miter w14:lim="400000"/>
          </w14:textOutline>
          <w14:textFill>
            <w14:solidFill>
              <w14:srgbClr w14:val="62C8F3"/>
            </w14:solidFill>
          </w14:textFill>
        </w:rPr>
      </w:pPr>
      <w:r>
        <w:rPr>
          <w:rStyle w:val="None"/>
          <w:rFonts w:ascii="Times New Roman" w:cs="Times New Roman" w:hAnsi="Times New Roman" w:eastAsia="Times New Roman"/>
          <w:outline w:val="0"/>
          <w:color w:val="62c8f3"/>
          <w:u w:color="62c8f3"/>
          <w:shd w:val="clear" w:color="auto" w:fill="333333"/>
          <w14:textFill>
            <w14:solidFill>
              <w14:srgbClr w14:val="62C8F3"/>
            </w14:solidFill>
          </w14:textFill>
        </w:rPr>
        <w:drawing xmlns:a="http://schemas.openxmlformats.org/drawingml/2006/main">
          <wp:anchor distT="152400" distB="152400" distL="152400" distR="152400" simplePos="0" relativeHeight="251659264" behindDoc="0" locked="0" layoutInCell="1" allowOverlap="1">
            <wp:simplePos x="0" y="0"/>
            <wp:positionH relativeFrom="page">
              <wp:posOffset>948691</wp:posOffset>
            </wp:positionH>
            <wp:positionV relativeFrom="line">
              <wp:posOffset>319917</wp:posOffset>
            </wp:positionV>
            <wp:extent cx="5486400" cy="2233523"/>
            <wp:effectExtent l="0" t="0" r="0" b="0"/>
            <wp:wrapThrough wrapText="bothSides" distL="152400" distR="152400">
              <wp:wrapPolygon edited="1">
                <wp:start x="0" y="0"/>
                <wp:lineTo x="21621" y="0"/>
                <wp:lineTo x="21621" y="21607"/>
                <wp:lineTo x="0" y="21607"/>
                <wp:lineTo x="0" y="0"/>
              </wp:wrapPolygon>
            </wp:wrapThrough>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9">
                      <a:extLst/>
                    </a:blip>
                    <a:stretch>
                      <a:fillRect/>
                    </a:stretch>
                  </pic:blipFill>
                  <pic:spPr>
                    <a:xfrm>
                      <a:off x="0" y="0"/>
                      <a:ext cx="5486400" cy="2233523"/>
                    </a:xfrm>
                    <a:prstGeom prst="rect">
                      <a:avLst/>
                    </a:prstGeom>
                    <a:ln w="12700" cap="flat">
                      <a:noFill/>
                      <a:miter lim="400000"/>
                    </a:ln>
                    <a:effectLst/>
                  </pic:spPr>
                </pic:pic>
              </a:graphicData>
            </a:graphic>
          </wp:anchor>
        </w:drawing>
      </w:r>
      <w:r>
        <w:rPr>
          <w:rStyle w:val="None"/>
          <w:rFonts w:ascii="Times New Roman" w:cs="Times New Roman" w:hAnsi="Times New Roman" w:eastAsia="Times New Roman"/>
          <w:outline w:val="0"/>
          <w:color w:val="62c8f3"/>
          <w:u w:color="62c8f3"/>
          <w:shd w:val="clear" w:color="auto" w:fill="333333"/>
          <w14:textFill>
            <w14:solidFill>
              <w14:srgbClr w14:val="62C8F3"/>
            </w14:solidFill>
          </w14:textFill>
        </w:rPr>
        <w:drawing xmlns:a="http://schemas.openxmlformats.org/drawingml/2006/main">
          <wp:anchor distT="152400" distB="152400" distL="152400" distR="152400" simplePos="0" relativeHeight="251660288" behindDoc="0" locked="0" layoutInCell="1" allowOverlap="1">
            <wp:simplePos x="0" y="0"/>
            <wp:positionH relativeFrom="page">
              <wp:posOffset>948691</wp:posOffset>
            </wp:positionH>
            <wp:positionV relativeFrom="line">
              <wp:posOffset>2553438</wp:posOffset>
            </wp:positionV>
            <wp:extent cx="5486400" cy="2653205"/>
            <wp:effectExtent l="0" t="0" r="0" b="0"/>
            <wp:wrapThrough wrapText="bothSides" distL="152400" distR="152400">
              <wp:wrapPolygon edited="1">
                <wp:start x="0" y="0"/>
                <wp:lineTo x="21621" y="0"/>
                <wp:lineTo x="21621" y="21635"/>
                <wp:lineTo x="0" y="21635"/>
                <wp:lineTo x="0" y="0"/>
              </wp:wrapPolygon>
            </wp:wrapThrough>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10">
                      <a:extLst/>
                    </a:blip>
                    <a:stretch>
                      <a:fillRect/>
                    </a:stretch>
                  </pic:blipFill>
                  <pic:spPr>
                    <a:xfrm>
                      <a:off x="0" y="0"/>
                      <a:ext cx="5486400" cy="2653205"/>
                    </a:xfrm>
                    <a:prstGeom prst="rect">
                      <a:avLst/>
                    </a:prstGeom>
                    <a:ln w="12700" cap="flat">
                      <a:noFill/>
                      <a:miter lim="400000"/>
                    </a:ln>
                    <a:effectLst/>
                  </pic:spPr>
                </pic:pic>
              </a:graphicData>
            </a:graphic>
          </wp:anchor>
        </w:drawing>
      </w:r>
    </w:p>
    <w:p>
      <w:pPr>
        <w:pStyle w:val="Default"/>
        <w:spacing w:before="0" w:line="240" w:lineRule="auto"/>
        <w:jc w:val="both"/>
        <w:rPr>
          <w:ins w:id="112" w:date="2022-07-25T13:19:00Z" w:author="s patni"/>
          <w:rStyle w:val="None"/>
          <w:rFonts w:ascii="Arial" w:cs="Arial" w:hAnsi="Arial" w:eastAsia="Arial"/>
          <w:outline w:val="0"/>
          <w:color w:val="62c8f3"/>
          <w:sz w:val="23"/>
          <w:szCs w:val="23"/>
          <w:u w:color="62c8f3"/>
          <w:shd w:val="clear" w:color="auto" w:fill="333333"/>
          <w14:textFill>
            <w14:solidFill>
              <w14:srgbClr w14:val="62C8F3"/>
            </w14:solidFill>
          </w14:textFill>
        </w:rPr>
      </w:pPr>
      <w:ins w:id="113" w:date="2022-07-25T13:19:00Z" w:author="s patni">
        <w:r>
          <w:rPr>
            <w:rStyle w:val="None"/>
            <w:rFonts w:ascii="Arial" w:hAnsi="Arial"/>
            <w:outline w:val="0"/>
            <w:color w:val="62c8f3"/>
            <w:sz w:val="23"/>
            <w:szCs w:val="23"/>
            <w:u w:color="62c8f3"/>
            <w:shd w:val="clear" w:color="auto" w:fill="333333"/>
            <w:rtl w:val="0"/>
            <w:lang w:val="en-US"/>
            <w14:textFill>
              <w14:solidFill>
                <w14:srgbClr w14:val="62C8F3"/>
              </w14:solidFill>
            </w14:textFill>
          </w:rPr>
          <w:t>Import flight folder in Visual Studio Code</w:t>
        </w:r>
      </w:ins>
      <w:ins w:id="114" w:date="2022-07-27T11:41:00Z" w:author="s patni">
        <w:r>
          <w:rPr>
            <w:rStyle w:val="None"/>
            <w:rFonts w:ascii="Arial" w:hAnsi="Arial"/>
            <w:outline w:val="0"/>
            <w:color w:val="62c8f3"/>
            <w:sz w:val="23"/>
            <w:szCs w:val="23"/>
            <w:u w:color="62c8f3"/>
            <w:shd w:val="clear" w:color="auto" w:fill="333333"/>
            <w:rtl w:val="0"/>
            <w:lang w:val="en-US"/>
            <w14:textFill>
              <w14:solidFill>
                <w14:srgbClr w14:val="62C8F3"/>
              </w14:solidFill>
            </w14:textFill>
          </w:rPr>
          <w:t>(VSC)</w:t>
        </w:r>
      </w:ins>
    </w:p>
    <w:p>
      <w:pPr>
        <w:pStyle w:val="Default"/>
        <w:spacing w:before="0" w:line="240" w:lineRule="auto"/>
        <w:jc w:val="both"/>
        <w:rPr>
          <w:ins w:id="115" w:date="2022-07-25T13:19:00Z" w:author="s patni"/>
          <w:rStyle w:val="None"/>
          <w:rFonts w:ascii="Arial" w:cs="Arial" w:hAnsi="Arial" w:eastAsia="Arial"/>
          <w:outline w:val="0"/>
          <w:color w:val="62c8f3"/>
          <w:sz w:val="29"/>
          <w:szCs w:val="29"/>
          <w:u w:color="62c8f3"/>
          <w:shd w:val="clear" w:color="auto" w:fill="333333"/>
          <w:lang w:val="en-US"/>
          <w14:textFill>
            <w14:solidFill>
              <w14:srgbClr w14:val="62C8F3"/>
            </w14:solidFill>
          </w14:textFill>
        </w:rPr>
      </w:pPr>
    </w:p>
    <w:p>
      <w:pPr>
        <w:pStyle w:val="Default"/>
        <w:spacing w:before="0" w:line="240" w:lineRule="auto"/>
        <w:jc w:val="both"/>
        <w:rPr>
          <w:del w:id="116" w:date="2022-07-25T13:17:00Z" w:author="s patni"/>
          <w:rStyle w:val="None"/>
          <w:rFonts w:ascii="Arial" w:cs="Arial" w:hAnsi="Arial" w:eastAsia="Arial"/>
          <w:outline w:val="0"/>
          <w:color w:val="62c8f3"/>
          <w:sz w:val="26"/>
          <w:szCs w:val="26"/>
          <w:u w:color="62c8f3"/>
          <w:shd w:val="clear" w:color="auto" w:fill="333333"/>
          <w14:textFill>
            <w14:solidFill>
              <w14:srgbClr w14:val="62C8F3"/>
            </w14:solidFill>
          </w14:textFill>
        </w:rPr>
      </w:pPr>
      <w:ins w:id="117" w:date="2022-07-25T13:19:00Z" w:author="s patni">
        <w:r>
          <w:rPr>
            <w:rStyle w:val="None"/>
            <w:rFonts w:ascii="Arial" w:hAnsi="Arial"/>
            <w:outline w:val="0"/>
            <w:color w:val="62c8f3"/>
            <w:sz w:val="26"/>
            <w:szCs w:val="26"/>
            <w:u w:color="62c8f3"/>
            <w:shd w:val="clear" w:color="auto" w:fill="333333"/>
            <w:rtl w:val="0"/>
            <w:lang w:val="en-US"/>
            <w14:textFill>
              <w14:solidFill>
                <w14:srgbClr w14:val="62C8F3"/>
              </w14:solidFill>
            </w14:textFill>
          </w:rPr>
          <w:t xml:space="preserve">Create model </w:t>
        </w:r>
      </w:ins>
    </w:p>
    <w:p>
      <w:pPr>
        <w:pStyle w:val="Body A"/>
        <w:spacing w:before="120" w:after="0" w:line="240" w:lineRule="auto"/>
        <w:jc w:val="both"/>
        <w:rPr>
          <w:del w:id="118" w:date="2022-07-25T13:17:00Z" w:author="s patni"/>
          <w:rStyle w:val="None"/>
          <w:rFonts w:ascii="Arial" w:cs="Arial" w:hAnsi="Arial" w:eastAsia="Arial"/>
          <w:sz w:val="26"/>
          <w:szCs w:val="26"/>
          <w:lang w:val="en-US"/>
        </w:rPr>
      </w:pPr>
      <w:del w:id="119" w:date="2022-07-25T13:17:00Z" w:author="s patni">
        <w:r>
          <w:rPr>
            <w:rStyle w:val="None"/>
            <w:rFonts w:ascii="Arial" w:hAnsi="Arial"/>
            <w:sz w:val="26"/>
            <w:szCs w:val="26"/>
            <w:rtl w:val="0"/>
            <w:lang w:val="en-US"/>
          </w:rPr>
          <w:delText>To get started add Micronaut</w:delText>
        </w:r>
      </w:del>
      <w:del w:id="120" w:date="2022-07-25T13:17:00Z" w:author="s patni">
        <w:r>
          <w:rPr>
            <w:rStyle w:val="None"/>
            <w:rFonts w:ascii="Arial" w:hAnsi="Arial" w:hint="default"/>
            <w:sz w:val="26"/>
            <w:szCs w:val="26"/>
            <w:rtl w:val="0"/>
            <w:lang w:val="en-US"/>
          </w:rPr>
          <w:delText>’</w:delText>
        </w:r>
      </w:del>
      <w:del w:id="121" w:date="2022-07-25T13:17:00Z" w:author="s patni">
        <w:r>
          <w:rPr>
            <w:rStyle w:val="None"/>
            <w:rFonts w:ascii="Arial" w:hAnsi="Arial"/>
            <w:sz w:val="26"/>
            <w:szCs w:val="26"/>
            <w:rtl w:val="0"/>
            <w:lang w:val="en-US"/>
          </w:rPr>
          <w:delText>s openapi to the annotation  processor scope of build configuration in pom.xml file.</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122" w:date="2022-07-25T13:17:00Z" w:author="s patni"/>
          <w:rStyle w:val="None"/>
          <w:rFonts w:ascii="Arial" w:cs="Arial" w:hAnsi="Arial" w:eastAsia="Arial"/>
          <w:sz w:val="26"/>
          <w:szCs w:val="26"/>
        </w:rPr>
      </w:pPr>
      <w:del w:id="123" w:date="2022-07-25T13:17:00Z" w:author="s patni">
        <w:r>
          <w:rPr>
            <w:rStyle w:val="None"/>
            <w:rFonts w:ascii="Arial" w:hAnsi="Arial"/>
            <w:sz w:val="26"/>
            <w:szCs w:val="26"/>
            <w:rtl w:val="0"/>
            <w:lang w:val="en-US"/>
          </w:rPr>
          <w:delText>&lt;path&gt;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124" w:date="2022-07-25T13:17:00Z" w:author="s patni"/>
          <w:rStyle w:val="None"/>
          <w:rFonts w:ascii="Arial" w:cs="Arial" w:hAnsi="Arial" w:eastAsia="Arial"/>
          <w:sz w:val="26"/>
          <w:szCs w:val="26"/>
        </w:rPr>
      </w:pPr>
      <w:del w:id="125" w:date="2022-07-25T13:17:00Z" w:author="s patni">
        <w:r>
          <w:rPr>
            <w:rStyle w:val="None"/>
            <w:rFonts w:ascii="Arial" w:hAnsi="Arial"/>
            <w:sz w:val="26"/>
            <w:szCs w:val="26"/>
            <w:rtl w:val="0"/>
            <w:lang w:val="en-US"/>
          </w:rPr>
          <w:delText xml:space="preserve">        &lt;groupId&gt;io.micronaut.openapi&lt;/groupId&gt;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126" w:date="2022-07-25T13:17:00Z" w:author="s patni"/>
          <w:rStyle w:val="None"/>
          <w:rFonts w:ascii="Arial" w:cs="Arial" w:hAnsi="Arial" w:eastAsia="Arial"/>
          <w:sz w:val="26"/>
          <w:szCs w:val="26"/>
        </w:rPr>
      </w:pPr>
      <w:del w:id="127" w:date="2022-07-25T13:17:00Z" w:author="s patni">
        <w:r>
          <w:rPr>
            <w:rStyle w:val="None"/>
            <w:rFonts w:ascii="Arial" w:hAnsi="Arial"/>
            <w:sz w:val="26"/>
            <w:szCs w:val="26"/>
            <w:rtl w:val="0"/>
            <w:lang w:val="en-US"/>
          </w:rPr>
          <w:delText xml:space="preserve">        &lt;artifactId&gt;micronaut-openapi&lt;/artifactId&gt;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128" w:date="2022-07-25T13:17:00Z" w:author="s patni"/>
          <w:rStyle w:val="None"/>
          <w:rFonts w:ascii="Arial" w:cs="Arial" w:hAnsi="Arial" w:eastAsia="Arial"/>
          <w:sz w:val="26"/>
          <w:szCs w:val="26"/>
        </w:rPr>
      </w:pPr>
      <w:del w:id="129" w:date="2022-07-25T13:17:00Z" w:author="s patni">
        <w:r>
          <w:rPr>
            <w:rStyle w:val="None"/>
            <w:rFonts w:ascii="Arial" w:hAnsi="Arial"/>
            <w:sz w:val="26"/>
            <w:szCs w:val="26"/>
            <w:rtl w:val="0"/>
            <w:lang w:val="en-US"/>
          </w:rPr>
          <w:delText xml:space="preserve">        &lt;version&gt;4.0.1&lt;/version&gt;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130" w:date="2022-07-25T13:17:00Z" w:author="s patni"/>
          <w:rStyle w:val="None"/>
          <w:rFonts w:ascii="Arial" w:cs="Arial" w:hAnsi="Arial" w:eastAsia="Arial"/>
          <w:sz w:val="26"/>
          <w:szCs w:val="26"/>
        </w:rPr>
      </w:pPr>
      <w:del w:id="131" w:date="2022-07-25T13:17:00Z" w:author="s patni">
        <w:r>
          <w:rPr>
            <w:rStyle w:val="None"/>
            <w:rFonts w:ascii="Arial" w:hAnsi="Arial"/>
            <w:sz w:val="26"/>
            <w:szCs w:val="26"/>
            <w:rtl w:val="0"/>
            <w:lang w:val="en-US"/>
          </w:rPr>
          <w:delText>&lt;/path&gt;</w:delText>
        </w:r>
      </w:del>
    </w:p>
    <w:p>
      <w:pPr>
        <w:pStyle w:val="Body A"/>
        <w:spacing w:before="120" w:after="0" w:line="240" w:lineRule="auto"/>
        <w:jc w:val="both"/>
        <w:rPr>
          <w:del w:id="132" w:date="2022-07-25T13:17:00Z" w:author="s patni"/>
          <w:rStyle w:val="None"/>
          <w:rFonts w:ascii="Arial" w:cs="Arial" w:hAnsi="Arial" w:eastAsia="Arial"/>
          <w:sz w:val="26"/>
          <w:szCs w:val="26"/>
          <w:lang w:val="en-US"/>
        </w:rPr>
      </w:pPr>
      <w:del w:id="133" w:date="2022-07-25T13:17:00Z" w:author="s patni">
        <w:r>
          <w:rPr>
            <w:rStyle w:val="None"/>
            <w:rFonts w:ascii="Arial" w:hAnsi="Arial"/>
            <w:sz w:val="26"/>
            <w:szCs w:val="26"/>
            <w:rtl w:val="0"/>
            <w:lang w:val="en-US"/>
          </w:rPr>
          <w:delText>For swagger annotation add following to pom.xml file -</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134" w:date="2022-07-25T13:17:00Z" w:author="s patni"/>
          <w:rStyle w:val="None"/>
          <w:rFonts w:ascii="Arial" w:cs="Arial" w:hAnsi="Arial" w:eastAsia="Arial"/>
          <w:sz w:val="26"/>
          <w:szCs w:val="26"/>
        </w:rPr>
      </w:pPr>
      <w:del w:id="135" w:date="2022-07-25T13:17:00Z" w:author="s patni">
        <w:r>
          <w:rPr>
            <w:rStyle w:val="None"/>
            <w:rFonts w:ascii="Arial" w:hAnsi="Arial"/>
            <w:sz w:val="26"/>
            <w:szCs w:val="26"/>
            <w:rtl w:val="0"/>
            <w:lang w:val="en-US"/>
          </w:rPr>
          <w:delText xml:space="preserve"> &lt;dependency&gt;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136" w:date="2022-07-25T13:17:00Z" w:author="s patni"/>
          <w:rStyle w:val="None"/>
          <w:rFonts w:ascii="Arial" w:cs="Arial" w:hAnsi="Arial" w:eastAsia="Arial"/>
          <w:sz w:val="26"/>
          <w:szCs w:val="26"/>
        </w:rPr>
      </w:pPr>
      <w:del w:id="137" w:date="2022-07-25T13:17:00Z" w:author="s patni">
        <w:r>
          <w:rPr>
            <w:rStyle w:val="None"/>
            <w:rFonts w:ascii="Arial" w:hAnsi="Arial"/>
            <w:sz w:val="26"/>
            <w:szCs w:val="26"/>
            <w:rtl w:val="0"/>
            <w:lang w:val="en-US"/>
          </w:rPr>
          <w:delText xml:space="preserve">     &lt;groupId&gt;io.swagger.core.v3&lt;/groupId&gt;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138" w:date="2022-07-25T13:17:00Z" w:author="s patni"/>
          <w:rStyle w:val="None"/>
          <w:rFonts w:ascii="Arial" w:cs="Arial" w:hAnsi="Arial" w:eastAsia="Arial"/>
          <w:sz w:val="26"/>
          <w:szCs w:val="26"/>
        </w:rPr>
      </w:pPr>
      <w:del w:id="139" w:date="2022-07-25T13:17:00Z" w:author="s patni">
        <w:r>
          <w:rPr>
            <w:rStyle w:val="None"/>
            <w:rFonts w:ascii="Arial" w:hAnsi="Arial"/>
            <w:sz w:val="26"/>
            <w:szCs w:val="26"/>
            <w:rtl w:val="0"/>
            <w:lang w:val="en-US"/>
          </w:rPr>
          <w:delText xml:space="preserve">     &lt;artifactId&gt;swagger-annotations&lt;/artifactId&gt;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140" w:date="2022-07-25T13:17:00Z" w:author="s patni"/>
          <w:rStyle w:val="None"/>
          <w:rFonts w:ascii="Arial" w:cs="Arial" w:hAnsi="Arial" w:eastAsia="Arial"/>
          <w:sz w:val="26"/>
          <w:szCs w:val="26"/>
        </w:rPr>
      </w:pPr>
      <w:del w:id="141" w:date="2022-07-25T13:17:00Z" w:author="s patni">
        <w:r>
          <w:rPr>
            <w:rStyle w:val="None"/>
            <w:rFonts w:ascii="Arial" w:hAnsi="Arial"/>
            <w:sz w:val="26"/>
            <w:szCs w:val="26"/>
            <w:rtl w:val="0"/>
            <w:lang w:val="en-US"/>
          </w:rPr>
          <w:delText xml:space="preserve"> &lt;/dependency&gt;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142" w:date="2022-07-25T13:17:00Z" w:author="s patni"/>
          <w:rStyle w:val="None"/>
          <w:rFonts w:ascii="Arial" w:cs="Arial" w:hAnsi="Arial" w:eastAsia="Arial"/>
          <w:sz w:val="26"/>
          <w:szCs w:val="26"/>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143" w:date="2022-07-25T13:17:00Z" w:author="s patni"/>
          <w:rStyle w:val="None"/>
          <w:rFonts w:ascii="Arial" w:cs="Arial" w:hAnsi="Arial" w:eastAsia="Arial"/>
          <w:sz w:val="26"/>
          <w:szCs w:val="26"/>
        </w:rPr>
      </w:pPr>
      <w:del w:id="144" w:date="2022-07-25T13:17:00Z" w:author="s patni">
        <w:r>
          <w:rPr>
            <w:rStyle w:val="None"/>
            <w:rFonts w:ascii="Arial" w:hAnsi="Arial"/>
            <w:sz w:val="26"/>
            <w:szCs w:val="26"/>
            <w:rtl w:val="0"/>
            <w:lang w:val="en-US"/>
          </w:rPr>
          <w:delText>Once dependencies has been configured minimum requirement is to add to Application class.</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45" w:date="2022-07-25T13:17:00Z" w:author="s patni"/>
          <w:rStyle w:val="None"/>
          <w:rFonts w:ascii="Arial" w:cs="Arial" w:hAnsi="Arial" w:eastAsia="Arial"/>
          <w:sz w:val="26"/>
          <w:szCs w:val="26"/>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46" w:date="2022-07-25T13:17:00Z" w:author="s patni"/>
          <w:rStyle w:val="None"/>
          <w:rFonts w:ascii="Arial" w:cs="Arial" w:hAnsi="Arial" w:eastAsia="Arial"/>
          <w:sz w:val="26"/>
          <w:szCs w:val="26"/>
        </w:rPr>
      </w:pPr>
      <w:del w:id="147" w:date="2022-07-25T13:17:00Z" w:author="s patni">
        <w:r>
          <w:rPr>
            <w:rStyle w:val="None"/>
            <w:rFonts w:ascii="Arial" w:hAnsi="Arial"/>
            <w:sz w:val="26"/>
            <w:szCs w:val="26"/>
            <w:rtl w:val="0"/>
            <w:lang w:val="en-US"/>
          </w:rPr>
          <w:delText>import io.swagger.v3.oas.annotations.OpenAPIDefinition;</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48" w:date="2022-07-25T13:17:00Z" w:author="s patni"/>
          <w:rStyle w:val="None"/>
          <w:rFonts w:ascii="Arial" w:cs="Arial" w:hAnsi="Arial" w:eastAsia="Arial"/>
          <w:sz w:val="26"/>
          <w:szCs w:val="26"/>
        </w:rPr>
      </w:pPr>
      <w:del w:id="149" w:date="2022-07-25T13:17:00Z" w:author="s patni">
        <w:r>
          <w:rPr>
            <w:rStyle w:val="None"/>
            <w:rFonts w:ascii="Arial" w:hAnsi="Arial"/>
            <w:sz w:val="26"/>
            <w:szCs w:val="26"/>
            <w:rtl w:val="0"/>
            <w:lang w:val="en-US"/>
          </w:rPr>
          <w:delText>import io.swagger.v3.oas.annotations.info.Contact;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50" w:date="2022-07-25T13:17:00Z" w:author="s patni"/>
          <w:rStyle w:val="None"/>
          <w:rFonts w:ascii="Arial" w:cs="Arial" w:hAnsi="Arial" w:eastAsia="Arial"/>
          <w:sz w:val="26"/>
          <w:szCs w:val="26"/>
        </w:rPr>
      </w:pPr>
      <w:del w:id="151" w:date="2022-07-25T13:17:00Z" w:author="s patni">
        <w:r>
          <w:rPr>
            <w:rStyle w:val="None"/>
            <w:rFonts w:ascii="Arial" w:hAnsi="Arial"/>
            <w:sz w:val="26"/>
            <w:szCs w:val="26"/>
            <w:rtl w:val="0"/>
            <w:lang w:val="en-US"/>
          </w:rPr>
          <w:delText>import io.swagger.v3.oas.annotations.info.Info;</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52" w:date="2022-07-25T13:17:00Z" w:author="s patni"/>
          <w:rStyle w:val="None"/>
          <w:rFonts w:ascii="Arial" w:cs="Arial" w:hAnsi="Arial" w:eastAsia="Arial"/>
          <w:sz w:val="26"/>
          <w:szCs w:val="26"/>
        </w:rPr>
      </w:pPr>
      <w:del w:id="153" w:date="2022-07-25T13:17:00Z" w:author="s patni">
        <w:r>
          <w:rPr>
            <w:rStyle w:val="None"/>
            <w:rFonts w:ascii="Arial" w:hAnsi="Arial"/>
            <w:sz w:val="26"/>
            <w:szCs w:val="26"/>
            <w:rtl w:val="0"/>
            <w:lang w:val="en-US"/>
          </w:rPr>
          <w:delText>import io.swagger.v3.oas.annotations.info.License;</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54" w:date="2022-07-25T13:17:00Z" w:author="s patni"/>
          <w:rStyle w:val="None"/>
          <w:rFonts w:ascii="Arial" w:cs="Arial" w:hAnsi="Arial" w:eastAsia="Arial"/>
          <w:sz w:val="26"/>
          <w:szCs w:val="26"/>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55" w:date="2022-07-25T13:17:00Z" w:author="s patni"/>
          <w:rStyle w:val="None"/>
          <w:rFonts w:ascii="Arial" w:cs="Arial" w:hAnsi="Arial" w:eastAsia="Arial"/>
          <w:sz w:val="26"/>
          <w:szCs w:val="26"/>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56" w:date="2022-07-25T13:17:00Z" w:author="s patni"/>
          <w:rStyle w:val="None"/>
          <w:rFonts w:ascii="Arial" w:cs="Arial" w:hAnsi="Arial" w:eastAsia="Arial"/>
          <w:sz w:val="26"/>
          <w:szCs w:val="26"/>
        </w:rPr>
      </w:pPr>
      <w:del w:id="157" w:date="2022-07-25T13:17:00Z" w:author="s patni">
        <w:r>
          <w:rPr>
            <w:rStyle w:val="None"/>
            <w:rFonts w:ascii="Arial" w:hAnsi="Arial"/>
            <w:sz w:val="26"/>
            <w:szCs w:val="26"/>
            <w:rtl w:val="0"/>
            <w:lang w:val="en-US"/>
          </w:rPr>
          <w:delText>@OpenAPIDefinition(</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58" w:date="2022-07-25T13:17:00Z" w:author="s patni"/>
          <w:rStyle w:val="None"/>
          <w:rFonts w:ascii="Arial" w:cs="Arial" w:hAnsi="Arial" w:eastAsia="Arial"/>
          <w:sz w:val="26"/>
          <w:szCs w:val="26"/>
        </w:rPr>
      </w:pPr>
      <w:del w:id="159" w:date="2022-07-25T13:17:00Z" w:author="s patni">
        <w:r>
          <w:rPr>
            <w:rStyle w:val="None"/>
            <w:rFonts w:ascii="Arial" w:hAnsi="Arial"/>
            <w:sz w:val="26"/>
            <w:szCs w:val="26"/>
            <w:rtl w:val="0"/>
            <w:lang w:val="en-US"/>
          </w:rPr>
          <w:delText xml:space="preserve">        info = @Info(</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60" w:date="2022-07-25T13:17:00Z" w:author="s patni"/>
          <w:rStyle w:val="None"/>
          <w:rFonts w:ascii="Arial" w:cs="Arial" w:hAnsi="Arial" w:eastAsia="Arial"/>
          <w:sz w:val="26"/>
          <w:szCs w:val="26"/>
        </w:rPr>
      </w:pPr>
      <w:del w:id="161" w:date="2022-07-25T13:17:00Z" w:author="s patni">
        <w:r>
          <w:rPr>
            <w:rStyle w:val="None"/>
            <w:rFonts w:ascii="Arial" w:hAnsi="Arial"/>
            <w:sz w:val="26"/>
            <w:szCs w:val="26"/>
            <w:rtl w:val="0"/>
            <w:lang w:val="en-US"/>
          </w:rPr>
          <w:delText xml:space="preserve">                title = "Hello World",</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62" w:date="2022-07-25T13:17:00Z" w:author="s patni"/>
          <w:rStyle w:val="None"/>
          <w:rFonts w:ascii="Arial" w:cs="Arial" w:hAnsi="Arial" w:eastAsia="Arial"/>
          <w:sz w:val="26"/>
          <w:szCs w:val="26"/>
        </w:rPr>
      </w:pPr>
      <w:del w:id="163" w:date="2022-07-25T13:17:00Z" w:author="s patni">
        <w:r>
          <w:rPr>
            <w:rStyle w:val="None"/>
            <w:rFonts w:ascii="Arial" w:hAnsi="Arial"/>
            <w:sz w:val="26"/>
            <w:szCs w:val="26"/>
            <w:rtl w:val="0"/>
            <w:lang w:val="en-US"/>
          </w:rPr>
          <w:delText xml:space="preserve">                version = "0.0",</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64" w:date="2022-07-25T13:17:00Z" w:author="s patni"/>
          <w:rStyle w:val="None"/>
          <w:rFonts w:ascii="Arial" w:cs="Arial" w:hAnsi="Arial" w:eastAsia="Arial"/>
          <w:sz w:val="26"/>
          <w:szCs w:val="26"/>
        </w:rPr>
      </w:pPr>
      <w:del w:id="165" w:date="2022-07-25T13:17:00Z" w:author="s patni">
        <w:r>
          <w:rPr>
            <w:rStyle w:val="None"/>
            <w:rFonts w:ascii="Arial" w:hAnsi="Arial"/>
            <w:sz w:val="26"/>
            <w:szCs w:val="26"/>
            <w:rtl w:val="0"/>
            <w:lang w:val="en-US"/>
          </w:rPr>
          <w:delText xml:space="preserve">                description = "My API",</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66" w:date="2022-07-25T13:17:00Z" w:author="s patni"/>
          <w:rStyle w:val="None"/>
          <w:rFonts w:ascii="Arial" w:cs="Arial" w:hAnsi="Arial" w:eastAsia="Arial"/>
          <w:sz w:val="26"/>
          <w:szCs w:val="26"/>
        </w:rPr>
      </w:pPr>
      <w:del w:id="167" w:date="2022-07-25T13:17:00Z" w:author="s patni">
        <w:r>
          <w:rPr>
            <w:rStyle w:val="None"/>
            <w:rFonts w:ascii="Arial" w:hAnsi="Arial"/>
            <w:sz w:val="26"/>
            <w:szCs w:val="26"/>
            <w:rtl w:val="0"/>
            <w:lang w:val="en-US"/>
          </w:rPr>
          <w:delText xml:space="preserve">                license = @License(name = "Apache 2.0", url = "https://foo.bar"),</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68" w:date="2022-07-25T13:17:00Z" w:author="s patni"/>
          <w:rStyle w:val="None"/>
          <w:rFonts w:ascii="Arial" w:cs="Arial" w:hAnsi="Arial" w:eastAsia="Arial"/>
          <w:sz w:val="26"/>
          <w:szCs w:val="26"/>
        </w:rPr>
      </w:pPr>
      <w:del w:id="169" w:date="2022-07-25T13:17:00Z" w:author="s patni">
        <w:r>
          <w:rPr>
            <w:rStyle w:val="None"/>
            <w:rFonts w:ascii="Arial" w:hAnsi="Arial"/>
            <w:sz w:val="26"/>
            <w:szCs w:val="26"/>
            <w:rtl w:val="0"/>
            <w:lang w:val="en-US"/>
          </w:rPr>
          <w:delText xml:space="preserve">                contact = @Contact(url = "https://gigantic-server.com", name = "Fred", email = "Fred@gigagantic-server.com")</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70" w:date="2022-07-25T13:17:00Z" w:author="s patni"/>
          <w:rStyle w:val="None"/>
          <w:rFonts w:ascii="Arial" w:cs="Arial" w:hAnsi="Arial" w:eastAsia="Arial"/>
          <w:sz w:val="26"/>
          <w:szCs w:val="26"/>
        </w:rPr>
      </w:pPr>
      <w:del w:id="171" w:date="2022-07-25T13:17:00Z" w:author="s patni">
        <w:r>
          <w:rPr>
            <w:rStyle w:val="None"/>
            <w:rFonts w:ascii="Arial" w:hAnsi="Arial"/>
            <w:sz w:val="26"/>
            <w:szCs w:val="26"/>
            <w:rtl w:val="0"/>
            <w:lang w:val="en-US"/>
          </w:rPr>
          <w:delText xml:space="preserve">        )</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72" w:date="2022-07-25T13:17:00Z" w:author="s patni"/>
          <w:rStyle w:val="None"/>
          <w:rFonts w:ascii="Arial" w:cs="Arial" w:hAnsi="Arial" w:eastAsia="Arial"/>
          <w:sz w:val="26"/>
          <w:szCs w:val="26"/>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73" w:date="2022-07-25T13:17:00Z" w:author="s patni"/>
          <w:rStyle w:val="None"/>
          <w:rFonts w:ascii="Arial" w:cs="Arial" w:hAnsi="Arial" w:eastAsia="Arial"/>
          <w:sz w:val="26"/>
          <w:szCs w:val="26"/>
        </w:rPr>
      </w:pPr>
      <w:del w:id="174" w:date="2022-07-25T13:17:00Z" w:author="s patni">
        <w:r>
          <w:rPr>
            <w:rStyle w:val="None"/>
            <w:rFonts w:ascii="Arial" w:hAnsi="Arial"/>
            <w:sz w:val="26"/>
            <w:szCs w:val="26"/>
            <w:rtl w:val="0"/>
            <w:lang w:val="en-US"/>
          </w:rPr>
          <w:delText xml:space="preserve">Compile application using  command </w:delText>
        </w:r>
      </w:del>
      <w:del w:id="175" w:date="2022-07-25T13:17:00Z" w:author="s patni">
        <w:r>
          <w:rPr>
            <w:rStyle w:val="None"/>
            <w:rFonts w:ascii="Arial" w:hAnsi="Arial" w:hint="default"/>
            <w:sz w:val="26"/>
            <w:szCs w:val="26"/>
            <w:rtl w:val="0"/>
            <w:lang w:val="en-US"/>
          </w:rPr>
          <w:delText>“</w:delText>
        </w:r>
      </w:del>
      <w:del w:id="176" w:date="2022-07-25T13:17:00Z" w:author="s patni">
        <w:r>
          <w:rPr>
            <w:rStyle w:val="None"/>
            <w:rFonts w:ascii="Arial" w:hAnsi="Arial"/>
            <w:sz w:val="26"/>
            <w:szCs w:val="26"/>
            <w:rtl w:val="0"/>
            <w:lang w:val="en-US"/>
          </w:rPr>
          <w:delText>mvn package</w:delText>
        </w:r>
      </w:del>
      <w:del w:id="177" w:date="2022-07-25T13:17:00Z" w:author="s patni">
        <w:r>
          <w:rPr>
            <w:rStyle w:val="None"/>
            <w:rFonts w:ascii="Arial" w:hAnsi="Arial" w:hint="default"/>
            <w:sz w:val="26"/>
            <w:szCs w:val="26"/>
            <w:rtl w:val="0"/>
            <w:lang w:val="en-US"/>
          </w:rPr>
          <w:delText>”</w:delText>
        </w:r>
      </w:del>
      <w:del w:id="178" w:date="2022-07-25T13:17:00Z" w:author="s patni">
        <w:r>
          <w:rPr>
            <w:rStyle w:val="None"/>
            <w:rFonts w:ascii="Arial" w:hAnsi="Arial"/>
            <w:sz w:val="26"/>
            <w:szCs w:val="26"/>
            <w:rtl w:val="0"/>
            <w:lang w:val="en-US"/>
          </w:rPr>
          <w:delTex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79" w:date="2022-07-25T13:17:00Z" w:author="s patni"/>
          <w:rStyle w:val="None"/>
          <w:rFonts w:ascii="Arial" w:cs="Arial" w:hAnsi="Arial" w:eastAsia="Arial"/>
          <w:sz w:val="26"/>
          <w:szCs w:val="26"/>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80" w:date="2022-07-25T13:17:00Z" w:author="s patni"/>
          <w:rStyle w:val="None"/>
          <w:rFonts w:ascii="Arial" w:cs="Arial" w:hAnsi="Arial" w:eastAsia="Arial"/>
          <w:sz w:val="26"/>
          <w:szCs w:val="26"/>
        </w:rPr>
      </w:pPr>
      <w:del w:id="181" w:date="2022-07-25T13:17:00Z" w:author="s patni">
        <w:r>
          <w:rPr>
            <w:rStyle w:val="None"/>
            <w:rFonts w:ascii="Arial" w:hAnsi="Arial"/>
            <w:sz w:val="26"/>
            <w:szCs w:val="26"/>
            <w:rtl w:val="0"/>
            <w:lang w:val="en-US"/>
          </w:rPr>
          <w:delText>cd target/classes/META-INF/swagger</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82" w:date="2022-07-25T13:17:00Z" w:author="s patni"/>
          <w:rStyle w:val="None"/>
          <w:rFonts w:ascii="Arial" w:cs="Arial" w:hAnsi="Arial" w:eastAsia="Arial"/>
          <w:sz w:val="26"/>
          <w:szCs w:val="26"/>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83" w:date="2022-07-25T13:17:00Z" w:author="s patni"/>
          <w:rStyle w:val="None"/>
          <w:rFonts w:ascii="Arial" w:cs="Arial" w:hAnsi="Arial" w:eastAsia="Arial"/>
          <w:sz w:val="26"/>
          <w:szCs w:val="26"/>
        </w:rPr>
      </w:pPr>
      <w:del w:id="184" w:date="2022-07-25T13:17:00Z" w:author="s patni">
        <w:r>
          <w:rPr>
            <w:rStyle w:val="None"/>
            <w:rFonts w:ascii="Arial" w:hAnsi="Arial"/>
            <w:sz w:val="26"/>
            <w:szCs w:val="26"/>
            <w:rtl w:val="0"/>
            <w:lang w:val="en-US"/>
          </w:rPr>
          <w:delText>Generated OpenAPI YAML in file hello-world-0.0.yml.</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185" w:date="2022-07-25T13:17:00Z" w:author="s patni"/>
          <w:rStyle w:val="None"/>
          <w:rFonts w:ascii="Arial" w:cs="Arial" w:hAnsi="Arial" w:eastAsia="Arial"/>
          <w:sz w:val="26"/>
          <w:szCs w:val="26"/>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186" w:date="2022-07-25T13:17:00Z" w:author="s patni"/>
          <w:rStyle w:val="None"/>
          <w:rFonts w:ascii="Arial" w:cs="Arial" w:hAnsi="Arial" w:eastAsia="Arial"/>
          <w:sz w:val="26"/>
          <w:szCs w:val="26"/>
        </w:rPr>
      </w:pPr>
      <w:del w:id="187" w:date="2022-07-25T13:17:00Z" w:author="s patni">
        <w:r>
          <w:rPr>
            <w:rStyle w:val="None"/>
            <w:rFonts w:ascii="Arial" w:hAnsi="Arial"/>
            <w:sz w:val="26"/>
            <w:szCs w:val="26"/>
            <w:rtl w:val="0"/>
            <w:lang w:val="en-US"/>
          </w:rPr>
          <w:delText>openapi: 3.0.1</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188" w:date="2022-07-25T13:17:00Z" w:author="s patni"/>
          <w:rStyle w:val="None"/>
          <w:rFonts w:ascii="Arial" w:cs="Arial" w:hAnsi="Arial" w:eastAsia="Arial"/>
          <w:sz w:val="26"/>
          <w:szCs w:val="26"/>
        </w:rPr>
      </w:pPr>
      <w:del w:id="189" w:date="2022-07-25T13:17:00Z" w:author="s patni">
        <w:r>
          <w:rPr>
            <w:rStyle w:val="None"/>
            <w:rFonts w:ascii="Arial" w:hAnsi="Arial"/>
            <w:sz w:val="26"/>
            <w:szCs w:val="26"/>
            <w:rtl w:val="0"/>
            <w:lang w:val="en-US"/>
          </w:rPr>
          <w:delText>info:</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190" w:date="2022-07-25T13:17:00Z" w:author="s patni"/>
          <w:rStyle w:val="None"/>
          <w:rFonts w:ascii="Arial" w:cs="Arial" w:hAnsi="Arial" w:eastAsia="Arial"/>
          <w:sz w:val="26"/>
          <w:szCs w:val="26"/>
        </w:rPr>
      </w:pPr>
      <w:del w:id="191" w:date="2022-07-25T13:17:00Z" w:author="s patni">
        <w:r>
          <w:rPr>
            <w:rStyle w:val="None"/>
            <w:rFonts w:ascii="Arial" w:hAnsi="Arial"/>
            <w:sz w:val="26"/>
            <w:szCs w:val="26"/>
            <w:rtl w:val="0"/>
            <w:lang w:val="en-US"/>
          </w:rPr>
          <w:delText xml:space="preserve">  title: Hello World</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192" w:date="2022-07-25T13:17:00Z" w:author="s patni"/>
          <w:rStyle w:val="None"/>
          <w:rFonts w:ascii="Arial" w:cs="Arial" w:hAnsi="Arial" w:eastAsia="Arial"/>
          <w:sz w:val="26"/>
          <w:szCs w:val="26"/>
        </w:rPr>
      </w:pPr>
      <w:del w:id="193" w:date="2022-07-25T13:17:00Z" w:author="s patni">
        <w:r>
          <w:rPr>
            <w:rStyle w:val="None"/>
            <w:rFonts w:ascii="Arial" w:hAnsi="Arial"/>
            <w:sz w:val="26"/>
            <w:szCs w:val="26"/>
            <w:rtl w:val="0"/>
            <w:lang w:val="en-US"/>
          </w:rPr>
          <w:delText xml:space="preserve">  description: My API</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194" w:date="2022-07-25T13:17:00Z" w:author="s patni"/>
          <w:rStyle w:val="None"/>
          <w:rFonts w:ascii="Arial" w:cs="Arial" w:hAnsi="Arial" w:eastAsia="Arial"/>
          <w:sz w:val="26"/>
          <w:szCs w:val="26"/>
        </w:rPr>
      </w:pPr>
      <w:del w:id="195" w:date="2022-07-25T13:17:00Z" w:author="s patni">
        <w:r>
          <w:rPr>
            <w:rStyle w:val="None"/>
            <w:rFonts w:ascii="Arial" w:hAnsi="Arial"/>
            <w:sz w:val="26"/>
            <w:szCs w:val="26"/>
            <w:rtl w:val="0"/>
            <w:lang w:val="en-US"/>
          </w:rPr>
          <w:delText xml:space="preserve">  contact: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196" w:date="2022-07-25T13:17:00Z" w:author="s patni"/>
          <w:rStyle w:val="None"/>
          <w:rFonts w:ascii="Arial" w:cs="Arial" w:hAnsi="Arial" w:eastAsia="Arial"/>
          <w:sz w:val="26"/>
          <w:szCs w:val="26"/>
        </w:rPr>
      </w:pPr>
      <w:del w:id="197" w:date="2022-07-25T13:17:00Z" w:author="s patni">
        <w:r>
          <w:rPr>
            <w:rStyle w:val="None"/>
            <w:rFonts w:ascii="Arial" w:hAnsi="Arial"/>
            <w:sz w:val="26"/>
            <w:szCs w:val="26"/>
            <w:rtl w:val="0"/>
            <w:lang w:val="en-US"/>
          </w:rPr>
          <w:delText xml:space="preserve">    name: Fred</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198" w:date="2022-07-25T13:17:00Z" w:author="s patni"/>
          <w:rStyle w:val="None"/>
          <w:rFonts w:ascii="Arial" w:cs="Arial" w:hAnsi="Arial" w:eastAsia="Arial"/>
          <w:sz w:val="26"/>
          <w:szCs w:val="26"/>
        </w:rPr>
      </w:pPr>
      <w:del w:id="199" w:date="2022-07-25T13:17:00Z" w:author="s patni">
        <w:r>
          <w:rPr>
            <w:rStyle w:val="None"/>
            <w:rFonts w:ascii="Arial" w:hAnsi="Arial"/>
            <w:sz w:val="26"/>
            <w:szCs w:val="26"/>
            <w:rtl w:val="0"/>
            <w:lang w:val="en-US"/>
          </w:rPr>
          <w:delText xml:space="preserve">    url: http://gigantic-server.com</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00" w:date="2022-07-25T13:17:00Z" w:author="s patni"/>
          <w:rStyle w:val="None"/>
          <w:rFonts w:ascii="Arial" w:cs="Arial" w:hAnsi="Arial" w:eastAsia="Arial"/>
          <w:sz w:val="26"/>
          <w:szCs w:val="26"/>
        </w:rPr>
      </w:pPr>
      <w:del w:id="201" w:date="2022-07-25T13:17:00Z" w:author="s patni">
        <w:r>
          <w:rPr>
            <w:rStyle w:val="None"/>
            <w:rFonts w:ascii="Arial" w:hAnsi="Arial"/>
            <w:sz w:val="26"/>
            <w:szCs w:val="26"/>
            <w:rtl w:val="0"/>
            <w:lang w:val="en-US"/>
          </w:rPr>
          <w:delText xml:space="preserve">    email: Fred@gigagantic-server.com</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02" w:date="2022-07-25T13:17:00Z" w:author="s patni"/>
          <w:rStyle w:val="None"/>
          <w:rFonts w:ascii="Arial" w:cs="Arial" w:hAnsi="Arial" w:eastAsia="Arial"/>
          <w:sz w:val="26"/>
          <w:szCs w:val="26"/>
        </w:rPr>
      </w:pPr>
      <w:del w:id="203" w:date="2022-07-25T13:17:00Z" w:author="s patni">
        <w:r>
          <w:rPr>
            <w:rStyle w:val="None"/>
            <w:rFonts w:ascii="Arial" w:hAnsi="Arial"/>
            <w:sz w:val="26"/>
            <w:szCs w:val="26"/>
            <w:rtl w:val="0"/>
            <w:lang w:val="en-US"/>
          </w:rPr>
          <w:delText xml:space="preserve">  license:</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04" w:date="2022-07-25T13:17:00Z" w:author="s patni"/>
          <w:rStyle w:val="None"/>
          <w:rFonts w:ascii="Arial" w:cs="Arial" w:hAnsi="Arial" w:eastAsia="Arial"/>
          <w:sz w:val="26"/>
          <w:szCs w:val="26"/>
        </w:rPr>
      </w:pPr>
      <w:del w:id="205" w:date="2022-07-25T13:17:00Z" w:author="s patni">
        <w:r>
          <w:rPr>
            <w:rStyle w:val="None"/>
            <w:rFonts w:ascii="Arial" w:hAnsi="Arial"/>
            <w:sz w:val="26"/>
            <w:szCs w:val="26"/>
            <w:rtl w:val="0"/>
            <w:lang w:val="en-US"/>
          </w:rPr>
          <w:delText xml:space="preserve">    name: Apache 2.0</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06" w:date="2022-07-25T13:17:00Z" w:author="s patni"/>
          <w:rStyle w:val="None"/>
          <w:rFonts w:ascii="Arial" w:cs="Arial" w:hAnsi="Arial" w:eastAsia="Arial"/>
          <w:sz w:val="26"/>
          <w:szCs w:val="26"/>
        </w:rPr>
      </w:pPr>
      <w:del w:id="207" w:date="2022-07-25T13:17:00Z" w:author="s patni">
        <w:r>
          <w:rPr>
            <w:rStyle w:val="None"/>
            <w:rFonts w:ascii="Arial" w:hAnsi="Arial"/>
            <w:sz w:val="26"/>
            <w:szCs w:val="26"/>
            <w:rtl w:val="0"/>
            <w:lang w:val="en-US"/>
          </w:rPr>
          <w:delText xml:space="preserve">    url: http://foo.bar</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08" w:date="2022-07-25T13:17:00Z" w:author="s patni"/>
          <w:rStyle w:val="None"/>
          <w:rFonts w:ascii="Arial" w:cs="Arial" w:hAnsi="Arial" w:eastAsia="Arial"/>
          <w:sz w:val="26"/>
          <w:szCs w:val="26"/>
        </w:rPr>
      </w:pPr>
      <w:del w:id="209" w:date="2022-07-25T13:17:00Z" w:author="s patni">
        <w:r>
          <w:rPr>
            <w:rStyle w:val="None"/>
            <w:rFonts w:ascii="Arial" w:hAnsi="Arial"/>
            <w:sz w:val="26"/>
            <w:szCs w:val="26"/>
            <w:rtl w:val="0"/>
            <w:lang w:val="en-US"/>
          </w:rPr>
          <w:delText xml:space="preserve">  version: "0.0"</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10" w:date="2022-07-25T13:17:00Z" w:author="s patni"/>
          <w:rStyle w:val="None"/>
          <w:rFonts w:ascii="Arial" w:cs="Arial" w:hAnsi="Arial" w:eastAsia="Arial"/>
          <w:sz w:val="26"/>
          <w:szCs w:val="26"/>
        </w:rPr>
      </w:pPr>
      <w:del w:id="211" w:date="2022-07-25T13:17:00Z" w:author="s patni">
        <w:r>
          <w:rPr>
            <w:rStyle w:val="None"/>
            <w:rFonts w:ascii="Arial" w:hAnsi="Arial"/>
            <w:sz w:val="26"/>
            <w:szCs w:val="26"/>
            <w:rtl w:val="0"/>
            <w:lang w:val="en-US"/>
          </w:rPr>
          <w:delText>paths:</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12" w:date="2022-07-25T13:17:00Z" w:author="s patni"/>
          <w:rStyle w:val="None"/>
          <w:rFonts w:ascii="Arial" w:cs="Arial" w:hAnsi="Arial" w:eastAsia="Arial"/>
          <w:sz w:val="26"/>
          <w:szCs w:val="26"/>
        </w:rPr>
      </w:pPr>
      <w:del w:id="213" w:date="2022-07-25T13:17:00Z" w:author="s patni">
        <w:r>
          <w:rPr>
            <w:rStyle w:val="None"/>
            <w:rFonts w:ascii="Arial" w:hAnsi="Arial"/>
            <w:sz w:val="26"/>
            <w:szCs w:val="26"/>
            <w:rtl w:val="0"/>
            <w:lang w:val="en-US"/>
          </w:rPr>
          <w:delText xml:space="preserve">  /message/json:</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14" w:date="2022-07-25T13:17:00Z" w:author="s patni"/>
          <w:rStyle w:val="None"/>
          <w:rFonts w:ascii="Arial" w:cs="Arial" w:hAnsi="Arial" w:eastAsia="Arial"/>
          <w:sz w:val="26"/>
          <w:szCs w:val="26"/>
        </w:rPr>
      </w:pPr>
      <w:del w:id="215" w:date="2022-07-25T13:17:00Z" w:author="s patni">
        <w:r>
          <w:rPr>
            <w:rStyle w:val="None"/>
            <w:rFonts w:ascii="Arial" w:hAnsi="Arial"/>
            <w:sz w:val="26"/>
            <w:szCs w:val="26"/>
            <w:rtl w:val="0"/>
            <w:lang w:val="en-US"/>
          </w:rPr>
          <w:delText xml:space="preserve">    get: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16" w:date="2022-07-25T13:17:00Z" w:author="s patni"/>
          <w:rStyle w:val="None"/>
          <w:rFonts w:ascii="Arial" w:cs="Arial" w:hAnsi="Arial" w:eastAsia="Arial"/>
          <w:sz w:val="26"/>
          <w:szCs w:val="26"/>
        </w:rPr>
      </w:pPr>
      <w:del w:id="217" w:date="2022-07-25T13:17:00Z" w:author="s patni">
        <w:r>
          <w:rPr>
            <w:rStyle w:val="None"/>
            <w:rFonts w:ascii="Arial" w:hAnsi="Arial"/>
            <w:sz w:val="26"/>
            <w:szCs w:val="26"/>
            <w:rtl w:val="0"/>
            <w:lang w:val="en-US"/>
          </w:rPr>
          <w:delText xml:space="preserve">      operationId: messageJson</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18" w:date="2022-07-25T13:17:00Z" w:author="s patni"/>
          <w:rStyle w:val="None"/>
          <w:rFonts w:ascii="Arial" w:cs="Arial" w:hAnsi="Arial" w:eastAsia="Arial"/>
          <w:sz w:val="26"/>
          <w:szCs w:val="26"/>
        </w:rPr>
      </w:pPr>
      <w:del w:id="219" w:date="2022-07-25T13:17:00Z" w:author="s patni">
        <w:r>
          <w:rPr>
            <w:rStyle w:val="None"/>
            <w:rFonts w:ascii="Arial" w:hAnsi="Arial"/>
            <w:sz w:val="26"/>
            <w:szCs w:val="26"/>
            <w:rtl w:val="0"/>
            <w:lang w:val="en-US"/>
          </w:rPr>
          <w:delText xml:space="preserve">      parameters: []</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20" w:date="2022-07-25T13:17:00Z" w:author="s patni"/>
          <w:rStyle w:val="None"/>
          <w:rFonts w:ascii="Arial" w:cs="Arial" w:hAnsi="Arial" w:eastAsia="Arial"/>
          <w:sz w:val="26"/>
          <w:szCs w:val="26"/>
        </w:rPr>
      </w:pPr>
      <w:del w:id="221" w:date="2022-07-25T13:17:00Z" w:author="s patni">
        <w:r>
          <w:rPr>
            <w:rStyle w:val="None"/>
            <w:rFonts w:ascii="Arial" w:hAnsi="Arial"/>
            <w:sz w:val="26"/>
            <w:szCs w:val="26"/>
            <w:rtl w:val="0"/>
            <w:lang w:val="en-US"/>
          </w:rPr>
          <w:delText xml:space="preserve">      responses:</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22" w:date="2022-07-25T13:17:00Z" w:author="s patni"/>
          <w:rStyle w:val="None"/>
          <w:rFonts w:ascii="Arial" w:cs="Arial" w:hAnsi="Arial" w:eastAsia="Arial"/>
          <w:sz w:val="26"/>
          <w:szCs w:val="26"/>
        </w:rPr>
      </w:pPr>
      <w:del w:id="223" w:date="2022-07-25T13:17:00Z" w:author="s patni">
        <w:r>
          <w:rPr>
            <w:rStyle w:val="None"/>
            <w:rFonts w:ascii="Arial" w:hAnsi="Arial"/>
            <w:sz w:val="26"/>
            <w:szCs w:val="26"/>
            <w:rtl w:val="0"/>
            <w:lang w:val="en-US"/>
          </w:rPr>
          <w:delText xml:space="preserve">        "200":</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24" w:date="2022-07-25T13:17:00Z" w:author="s patni"/>
          <w:rStyle w:val="None"/>
          <w:rFonts w:ascii="Arial" w:cs="Arial" w:hAnsi="Arial" w:eastAsia="Arial"/>
          <w:sz w:val="26"/>
          <w:szCs w:val="26"/>
        </w:rPr>
      </w:pPr>
      <w:del w:id="225" w:date="2022-07-25T13:17:00Z" w:author="s patni">
        <w:r>
          <w:rPr>
            <w:rStyle w:val="None"/>
            <w:rFonts w:ascii="Arial" w:hAnsi="Arial"/>
            <w:sz w:val="26"/>
            <w:szCs w:val="26"/>
            <w:rtl w:val="0"/>
            <w:lang w:val="en-US"/>
          </w:rPr>
          <w:delText xml:space="preserve">          description: messageJson 200 response</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26" w:date="2022-07-25T13:17:00Z" w:author="s patni"/>
          <w:rStyle w:val="None"/>
          <w:rFonts w:ascii="Arial" w:cs="Arial" w:hAnsi="Arial" w:eastAsia="Arial"/>
          <w:sz w:val="26"/>
          <w:szCs w:val="26"/>
        </w:rPr>
      </w:pPr>
      <w:del w:id="227" w:date="2022-07-25T13:17:00Z" w:author="s patni">
        <w:r>
          <w:rPr>
            <w:rStyle w:val="None"/>
            <w:rFonts w:ascii="Arial" w:hAnsi="Arial"/>
            <w:sz w:val="26"/>
            <w:szCs w:val="26"/>
            <w:rtl w:val="0"/>
            <w:lang w:val="en-US"/>
          </w:rPr>
          <w:delText xml:space="preserve">          content: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28" w:date="2022-07-25T13:17:00Z" w:author="s patni"/>
          <w:rStyle w:val="None"/>
          <w:rFonts w:ascii="Arial" w:cs="Arial" w:hAnsi="Arial" w:eastAsia="Arial"/>
          <w:sz w:val="26"/>
          <w:szCs w:val="26"/>
        </w:rPr>
      </w:pPr>
      <w:del w:id="229" w:date="2022-07-25T13:17:00Z" w:author="s patni">
        <w:r>
          <w:rPr>
            <w:rStyle w:val="None"/>
            <w:rFonts w:ascii="Arial" w:hAnsi="Arial"/>
            <w:sz w:val="26"/>
            <w:szCs w:val="26"/>
            <w:rtl w:val="0"/>
            <w:lang w:val="en-US"/>
          </w:rPr>
          <w:delText xml:space="preserve">            text/json:</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30" w:date="2022-07-25T13:17:00Z" w:author="s patni"/>
          <w:rStyle w:val="None"/>
          <w:rFonts w:ascii="Arial" w:cs="Arial" w:hAnsi="Arial" w:eastAsia="Arial"/>
          <w:sz w:val="26"/>
          <w:szCs w:val="26"/>
        </w:rPr>
      </w:pPr>
      <w:del w:id="231" w:date="2022-07-25T13:17:00Z" w:author="s patni">
        <w:r>
          <w:rPr>
            <w:rStyle w:val="None"/>
            <w:rFonts w:ascii="Arial" w:hAnsi="Arial"/>
            <w:sz w:val="26"/>
            <w:szCs w:val="26"/>
            <w:rtl w:val="0"/>
            <w:lang w:val="en-US"/>
          </w:rPr>
          <w:delText xml:space="preserve">              schema:</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32" w:date="2022-07-25T13:17:00Z" w:author="s patni"/>
          <w:rStyle w:val="None"/>
          <w:rFonts w:ascii="Arial" w:cs="Arial" w:hAnsi="Arial" w:eastAsia="Arial"/>
          <w:sz w:val="26"/>
          <w:szCs w:val="26"/>
        </w:rPr>
      </w:pPr>
      <w:del w:id="233" w:date="2022-07-25T13:17:00Z" w:author="s patni">
        <w:r>
          <w:rPr>
            <w:rStyle w:val="None"/>
            <w:rFonts w:ascii="Arial" w:hAnsi="Arial"/>
            <w:sz w:val="26"/>
            <w:szCs w:val="26"/>
            <w:rtl w:val="0"/>
            <w:lang w:val="en-US"/>
          </w:rPr>
          <w:delText xml:space="preserve">                $ref: '#/components/schemas/Message'</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34" w:date="2022-07-25T13:17:00Z" w:author="s patni"/>
          <w:rStyle w:val="None"/>
          <w:rFonts w:ascii="Arial" w:cs="Arial" w:hAnsi="Arial" w:eastAsia="Arial"/>
          <w:sz w:val="26"/>
          <w:szCs w:val="26"/>
        </w:rPr>
      </w:pPr>
      <w:del w:id="235" w:date="2022-07-25T13:17:00Z" w:author="s patni">
        <w:r>
          <w:rPr>
            <w:rStyle w:val="None"/>
            <w:rFonts w:ascii="Arial" w:hAnsi="Arial"/>
            <w:sz w:val="26"/>
            <w:szCs w:val="26"/>
            <w:rtl w:val="0"/>
            <w:lang w:val="en-US"/>
          </w:rPr>
          <w:delText xml:space="preserve">  /message/xml:</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36" w:date="2022-07-25T13:17:00Z" w:author="s patni"/>
          <w:rStyle w:val="None"/>
          <w:rFonts w:ascii="Arial" w:cs="Arial" w:hAnsi="Arial" w:eastAsia="Arial"/>
          <w:sz w:val="26"/>
          <w:szCs w:val="26"/>
        </w:rPr>
      </w:pPr>
      <w:del w:id="237" w:date="2022-07-25T13:17:00Z" w:author="s patni">
        <w:r>
          <w:rPr>
            <w:rStyle w:val="None"/>
            <w:rFonts w:ascii="Arial" w:hAnsi="Arial"/>
            <w:sz w:val="26"/>
            <w:szCs w:val="26"/>
            <w:rtl w:val="0"/>
            <w:lang w:val="en-US"/>
          </w:rPr>
          <w:delText xml:space="preserve">    get: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38" w:date="2022-07-25T13:17:00Z" w:author="s patni"/>
          <w:rStyle w:val="None"/>
          <w:rFonts w:ascii="Arial" w:cs="Arial" w:hAnsi="Arial" w:eastAsia="Arial"/>
          <w:sz w:val="26"/>
          <w:szCs w:val="26"/>
        </w:rPr>
      </w:pPr>
      <w:del w:id="239" w:date="2022-07-25T13:17:00Z" w:author="s patni">
        <w:r>
          <w:rPr>
            <w:rStyle w:val="None"/>
            <w:rFonts w:ascii="Arial" w:hAnsi="Arial"/>
            <w:sz w:val="26"/>
            <w:szCs w:val="26"/>
            <w:rtl w:val="0"/>
            <w:lang w:val="en-US"/>
          </w:rPr>
          <w:delText xml:space="preserve">      operationId: messageXml</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40" w:date="2022-07-25T13:17:00Z" w:author="s patni"/>
          <w:rStyle w:val="None"/>
          <w:rFonts w:ascii="Arial" w:cs="Arial" w:hAnsi="Arial" w:eastAsia="Arial"/>
          <w:sz w:val="26"/>
          <w:szCs w:val="26"/>
        </w:rPr>
      </w:pPr>
      <w:del w:id="241" w:date="2022-07-25T13:17:00Z" w:author="s patni">
        <w:r>
          <w:rPr>
            <w:rStyle w:val="None"/>
            <w:rFonts w:ascii="Arial" w:hAnsi="Arial"/>
            <w:sz w:val="26"/>
            <w:szCs w:val="26"/>
            <w:rtl w:val="0"/>
            <w:lang w:val="en-US"/>
          </w:rPr>
          <w:delText xml:space="preserve">      parameters: []</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42" w:date="2022-07-25T13:17:00Z" w:author="s patni"/>
          <w:rStyle w:val="None"/>
          <w:rFonts w:ascii="Arial" w:cs="Arial" w:hAnsi="Arial" w:eastAsia="Arial"/>
          <w:sz w:val="26"/>
          <w:szCs w:val="26"/>
        </w:rPr>
      </w:pPr>
      <w:del w:id="243" w:date="2022-07-25T13:17:00Z" w:author="s patni">
        <w:r>
          <w:rPr>
            <w:rStyle w:val="None"/>
            <w:rFonts w:ascii="Arial" w:hAnsi="Arial"/>
            <w:sz w:val="26"/>
            <w:szCs w:val="26"/>
            <w:rtl w:val="0"/>
            <w:lang w:val="en-US"/>
          </w:rPr>
          <w:delText xml:space="preserve">      responses:</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44" w:date="2022-07-25T13:17:00Z" w:author="s patni"/>
          <w:rStyle w:val="None"/>
          <w:rFonts w:ascii="Arial" w:cs="Arial" w:hAnsi="Arial" w:eastAsia="Arial"/>
          <w:sz w:val="26"/>
          <w:szCs w:val="26"/>
        </w:rPr>
      </w:pPr>
      <w:del w:id="245" w:date="2022-07-25T13:17:00Z" w:author="s patni">
        <w:r>
          <w:rPr>
            <w:rStyle w:val="None"/>
            <w:rFonts w:ascii="Arial" w:hAnsi="Arial"/>
            <w:sz w:val="26"/>
            <w:szCs w:val="26"/>
            <w:rtl w:val="0"/>
            <w:lang w:val="en-US"/>
          </w:rPr>
          <w:delText xml:space="preserve">        "200":</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46" w:date="2022-07-25T13:17:00Z" w:author="s patni"/>
          <w:rStyle w:val="None"/>
          <w:rFonts w:ascii="Arial" w:cs="Arial" w:hAnsi="Arial" w:eastAsia="Arial"/>
          <w:sz w:val="26"/>
          <w:szCs w:val="26"/>
        </w:rPr>
      </w:pPr>
      <w:del w:id="247" w:date="2022-07-25T13:17:00Z" w:author="s patni">
        <w:r>
          <w:rPr>
            <w:rStyle w:val="None"/>
            <w:rFonts w:ascii="Arial" w:hAnsi="Arial"/>
            <w:sz w:val="26"/>
            <w:szCs w:val="26"/>
            <w:rtl w:val="0"/>
            <w:lang w:val="en-US"/>
          </w:rPr>
          <w:delText xml:space="preserve">          description: messageXml 200 response</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48" w:date="2022-07-25T13:17:00Z" w:author="s patni"/>
          <w:rStyle w:val="None"/>
          <w:rFonts w:ascii="Arial" w:cs="Arial" w:hAnsi="Arial" w:eastAsia="Arial"/>
          <w:sz w:val="26"/>
          <w:szCs w:val="26"/>
        </w:rPr>
      </w:pPr>
      <w:del w:id="249" w:date="2022-07-25T13:17:00Z" w:author="s patni">
        <w:r>
          <w:rPr>
            <w:rStyle w:val="None"/>
            <w:rFonts w:ascii="Arial" w:hAnsi="Arial"/>
            <w:sz w:val="26"/>
            <w:szCs w:val="26"/>
            <w:rtl w:val="0"/>
            <w:lang w:val="en-US"/>
          </w:rPr>
          <w:delText xml:space="preserve">          content: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50" w:date="2022-07-25T13:17:00Z" w:author="s patni"/>
          <w:rStyle w:val="None"/>
          <w:rFonts w:ascii="Arial" w:cs="Arial" w:hAnsi="Arial" w:eastAsia="Arial"/>
          <w:sz w:val="26"/>
          <w:szCs w:val="26"/>
        </w:rPr>
      </w:pPr>
      <w:del w:id="251" w:date="2022-07-25T13:17:00Z" w:author="s patni">
        <w:r>
          <w:rPr>
            <w:rStyle w:val="None"/>
            <w:rFonts w:ascii="Arial" w:hAnsi="Arial"/>
            <w:sz w:val="26"/>
            <w:szCs w:val="26"/>
            <w:rtl w:val="0"/>
            <w:lang w:val="en-US"/>
          </w:rPr>
          <w:delText xml:space="preserve">            text/xml:</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52" w:date="2022-07-25T13:17:00Z" w:author="s patni"/>
          <w:rStyle w:val="None"/>
          <w:rFonts w:ascii="Arial" w:cs="Arial" w:hAnsi="Arial" w:eastAsia="Arial"/>
          <w:sz w:val="26"/>
          <w:szCs w:val="26"/>
        </w:rPr>
      </w:pPr>
      <w:del w:id="253" w:date="2022-07-25T13:17:00Z" w:author="s patni">
        <w:r>
          <w:rPr>
            <w:rStyle w:val="None"/>
            <w:rFonts w:ascii="Arial" w:hAnsi="Arial"/>
            <w:sz w:val="26"/>
            <w:szCs w:val="26"/>
            <w:rtl w:val="0"/>
            <w:lang w:val="en-US"/>
          </w:rPr>
          <w:delText xml:space="preserve">              schema:</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54" w:date="2022-07-25T13:17:00Z" w:author="s patni"/>
          <w:rStyle w:val="None"/>
          <w:rFonts w:ascii="Arial" w:cs="Arial" w:hAnsi="Arial" w:eastAsia="Arial"/>
          <w:sz w:val="26"/>
          <w:szCs w:val="26"/>
        </w:rPr>
      </w:pPr>
      <w:del w:id="255" w:date="2022-07-25T13:17:00Z" w:author="s patni">
        <w:r>
          <w:rPr>
            <w:rStyle w:val="None"/>
            <w:rFonts w:ascii="Arial" w:hAnsi="Arial"/>
            <w:sz w:val="26"/>
            <w:szCs w:val="26"/>
            <w:rtl w:val="0"/>
            <w:lang w:val="en-US"/>
          </w:rPr>
          <w:delText xml:space="preserve">                $ref: '#/components/schemas/Object'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56" w:date="2022-07-25T13:17:00Z" w:author="s patni"/>
          <w:rStyle w:val="None"/>
          <w:rFonts w:ascii="Arial" w:cs="Arial" w:hAnsi="Arial" w:eastAsia="Arial"/>
          <w:sz w:val="26"/>
          <w:szCs w:val="26"/>
        </w:rPr>
      </w:pPr>
      <w:del w:id="257" w:date="2022-07-25T13:17:00Z" w:author="s patni">
        <w:r>
          <w:rPr>
            <w:rStyle w:val="None"/>
            <w:rFonts w:ascii="Arial" w:hAnsi="Arial"/>
            <w:sz w:val="26"/>
            <w:szCs w:val="26"/>
            <w:rtl w:val="0"/>
            <w:lang w:val="en-US"/>
          </w:rPr>
          <w:delText>components:</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58" w:date="2022-07-25T13:17:00Z" w:author="s patni"/>
          <w:rStyle w:val="None"/>
          <w:rFonts w:ascii="Arial" w:cs="Arial" w:hAnsi="Arial" w:eastAsia="Arial"/>
          <w:sz w:val="26"/>
          <w:szCs w:val="26"/>
        </w:rPr>
      </w:pPr>
      <w:del w:id="259" w:date="2022-07-25T13:17:00Z" w:author="s patni">
        <w:r>
          <w:rPr>
            <w:rStyle w:val="None"/>
            <w:rFonts w:ascii="Arial" w:hAnsi="Arial"/>
            <w:sz w:val="26"/>
            <w:szCs w:val="26"/>
            <w:rtl w:val="0"/>
            <w:lang w:val="en-US"/>
          </w:rPr>
          <w:delText xml:space="preserve">  schemas:</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60" w:date="2022-07-25T13:17:00Z" w:author="s patni"/>
          <w:rStyle w:val="None"/>
          <w:rFonts w:ascii="Arial" w:cs="Arial" w:hAnsi="Arial" w:eastAsia="Arial"/>
          <w:sz w:val="26"/>
          <w:szCs w:val="26"/>
        </w:rPr>
      </w:pPr>
      <w:del w:id="261" w:date="2022-07-25T13:17:00Z" w:author="s patni">
        <w:r>
          <w:rPr>
            <w:rStyle w:val="None"/>
            <w:rFonts w:ascii="Arial" w:hAnsi="Arial"/>
            <w:sz w:val="26"/>
            <w:szCs w:val="26"/>
            <w:rtl w:val="0"/>
            <w:lang w:val="en-US"/>
          </w:rPr>
          <w:delText xml:space="preserve">    Message:</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62" w:date="2022-07-25T13:17:00Z" w:author="s patni"/>
          <w:rStyle w:val="None"/>
          <w:rFonts w:ascii="Arial" w:cs="Arial" w:hAnsi="Arial" w:eastAsia="Arial"/>
          <w:sz w:val="26"/>
          <w:szCs w:val="26"/>
        </w:rPr>
      </w:pPr>
      <w:del w:id="263" w:date="2022-07-25T13:17:00Z" w:author="s patni">
        <w:r>
          <w:rPr>
            <w:rStyle w:val="None"/>
            <w:rFonts w:ascii="Arial" w:hAnsi="Arial"/>
            <w:sz w:val="26"/>
            <w:szCs w:val="26"/>
            <w:rtl w:val="0"/>
            <w:lang w:val="en-US"/>
          </w:rPr>
          <w:delText xml:space="preserve">      type: object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64" w:date="2022-07-25T13:17:00Z" w:author="s patni"/>
          <w:rStyle w:val="None"/>
          <w:rFonts w:ascii="Arial" w:cs="Arial" w:hAnsi="Arial" w:eastAsia="Arial"/>
          <w:sz w:val="26"/>
          <w:szCs w:val="26"/>
        </w:rPr>
      </w:pPr>
      <w:del w:id="265" w:date="2022-07-25T13:17:00Z" w:author="s patni">
        <w:r>
          <w:rPr>
            <w:rStyle w:val="None"/>
            <w:rFonts w:ascii="Arial" w:hAnsi="Arial"/>
            <w:sz w:val="26"/>
            <w:szCs w:val="26"/>
            <w:rtl w:val="0"/>
            <w:lang w:val="en-US"/>
          </w:rPr>
          <w:delText xml:space="preserve">      properties:</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66" w:date="2022-07-25T13:17:00Z" w:author="s patni"/>
          <w:rStyle w:val="None"/>
          <w:rFonts w:ascii="Arial" w:cs="Arial" w:hAnsi="Arial" w:eastAsia="Arial"/>
          <w:sz w:val="26"/>
          <w:szCs w:val="26"/>
        </w:rPr>
      </w:pPr>
      <w:del w:id="267" w:date="2022-07-25T13:17:00Z" w:author="s patni">
        <w:r>
          <w:rPr>
            <w:rStyle w:val="None"/>
            <w:rFonts w:ascii="Arial" w:hAnsi="Arial"/>
            <w:sz w:val="26"/>
            <w:szCs w:val="26"/>
            <w:rtl w:val="0"/>
            <w:lang w:val="en-US"/>
          </w:rPr>
          <w:delText xml:space="preserve">        message:</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68" w:date="2022-07-25T13:17:00Z" w:author="s patni"/>
          <w:rStyle w:val="None"/>
          <w:rFonts w:ascii="Arial" w:cs="Arial" w:hAnsi="Arial" w:eastAsia="Arial"/>
          <w:sz w:val="26"/>
          <w:szCs w:val="26"/>
        </w:rPr>
      </w:pPr>
      <w:del w:id="269" w:date="2022-07-25T13:17:00Z" w:author="s patni">
        <w:r>
          <w:rPr>
            <w:rStyle w:val="None"/>
            <w:rFonts w:ascii="Arial" w:hAnsi="Arial"/>
            <w:sz w:val="26"/>
            <w:szCs w:val="26"/>
            <w:rtl w:val="0"/>
            <w:lang w:val="en-US"/>
          </w:rPr>
          <w:delText xml:space="preserve">          type: string</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70" w:date="2022-07-25T13:17:00Z" w:author="s patni"/>
          <w:rStyle w:val="None"/>
          <w:rFonts w:ascii="Arial" w:cs="Arial" w:hAnsi="Arial" w:eastAsia="Arial"/>
          <w:sz w:val="26"/>
          <w:szCs w:val="26"/>
        </w:rPr>
      </w:pPr>
      <w:del w:id="271" w:date="2022-07-25T13:17:00Z" w:author="s patni">
        <w:r>
          <w:rPr>
            <w:rStyle w:val="None"/>
            <w:rFonts w:ascii="Arial" w:hAnsi="Arial"/>
            <w:sz w:val="26"/>
            <w:szCs w:val="26"/>
            <w:rtl w:val="0"/>
            <w:lang w:val="en-US"/>
          </w:rPr>
          <w:delText xml:space="preserve">      description: Message</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72" w:date="2022-07-25T13:17:00Z" w:author="s patni"/>
          <w:rStyle w:val="None"/>
          <w:rFonts w:ascii="Arial" w:cs="Arial" w:hAnsi="Arial" w:eastAsia="Arial"/>
          <w:sz w:val="26"/>
          <w:szCs w:val="26"/>
        </w:rPr>
      </w:pPr>
      <w:del w:id="273" w:date="2022-07-25T13:17:00Z" w:author="s patni">
        <w:r>
          <w:rPr>
            <w:rStyle w:val="None"/>
            <w:rFonts w:ascii="Arial" w:hAnsi="Arial"/>
            <w:sz w:val="26"/>
            <w:szCs w:val="26"/>
            <w:rtl w:val="0"/>
            <w:lang w:val="en-US"/>
          </w:rPr>
          <w:delText xml:space="preserve">    Object: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74" w:date="2022-07-25T13:17:00Z" w:author="s patni"/>
          <w:rStyle w:val="None"/>
          <w:rFonts w:ascii="Arial" w:cs="Arial" w:hAnsi="Arial" w:eastAsia="Arial"/>
          <w:sz w:val="26"/>
          <w:szCs w:val="26"/>
        </w:rPr>
      </w:pPr>
      <w:del w:id="275" w:date="2022-07-25T13:17:00Z" w:author="s patni">
        <w:r>
          <w:rPr>
            <w:rStyle w:val="None"/>
            <w:rFonts w:ascii="Arial" w:hAnsi="Arial"/>
            <w:sz w:val="26"/>
            <w:szCs w:val="26"/>
            <w:rtl w:val="0"/>
            <w:lang w:val="en-US"/>
          </w:rPr>
          <w:delText xml:space="preserve">      type: object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del w:id="276" w:date="2022-07-25T13:17:00Z" w:author="s patni"/>
          <w:rStyle w:val="None"/>
          <w:rFonts w:ascii="Arial" w:cs="Arial" w:hAnsi="Arial" w:eastAsia="Arial"/>
          <w:sz w:val="26"/>
          <w:szCs w:val="26"/>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77" w:date="2022-07-25T13:17:00Z" w:author="s patni"/>
          <w:rStyle w:val="None"/>
          <w:rFonts w:ascii="Arial" w:cs="Arial" w:hAnsi="Arial" w:eastAsia="Arial"/>
          <w:sz w:val="26"/>
          <w:szCs w:val="26"/>
        </w:rPr>
      </w:pPr>
      <w:del w:id="278" w:date="2022-07-25T13:17:00Z" w:author="s patni">
        <w:r>
          <w:rPr>
            <w:rStyle w:val="None"/>
            <w:rFonts w:ascii="Arial" w:hAnsi="Arial"/>
            <w:sz w:val="26"/>
            <w:szCs w:val="26"/>
            <w:rtl w:val="0"/>
            <w:lang w:val="en-US"/>
          </w:rPr>
          <w:delText>Once you have modeled API, you can generate a document which could be shared with API consumers. Swagger allows to make API access in the browser and more readable. Next we will configure swagger and swagger-ui.</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79" w:date="2022-07-25T13:17:00Z" w:author="s patni"/>
          <w:rStyle w:val="None"/>
          <w:rFonts w:ascii="Arial" w:cs="Arial" w:hAnsi="Arial" w:eastAsia="Arial"/>
          <w:sz w:val="26"/>
          <w:szCs w:val="26"/>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80" w:date="2022-07-25T13:17:00Z" w:author="s patni"/>
          <w:rStyle w:val="None"/>
          <w:rFonts w:ascii="Arial" w:cs="Arial" w:hAnsi="Arial" w:eastAsia="Arial"/>
          <w:sz w:val="26"/>
          <w:szCs w:val="26"/>
        </w:rPr>
      </w:pPr>
      <w:del w:id="281" w:date="2022-07-25T13:17:00Z" w:author="s patni">
        <w:r>
          <w:rPr>
            <w:rStyle w:val="None"/>
            <w:rFonts w:ascii="Arial" w:hAnsi="Arial"/>
            <w:sz w:val="26"/>
            <w:szCs w:val="26"/>
            <w:rtl w:val="0"/>
            <w:lang w:val="en-US"/>
          </w:rPr>
          <w:delText>Configure following in application.yml file to enable swagger. You could find application.yml file is src/main/resources folder:</w:delText>
        </w:r>
      </w:del>
    </w:p>
    <w:p>
      <w:pPr>
        <w:pStyle w:val="Default"/>
        <w:spacing w:before="0" w:line="240" w:lineRule="auto"/>
        <w:jc w:val="both"/>
        <w:rPr>
          <w:del w:id="282" w:date="2022-07-25T13:17:00Z" w:author="s patni"/>
          <w:rStyle w:val="None"/>
          <w:rFonts w:ascii="Arial" w:cs="Arial" w:hAnsi="Arial" w:eastAsia="Arial"/>
          <w:outline w:val="0"/>
          <w:color w:val="ffffff"/>
          <w:sz w:val="26"/>
          <w:szCs w:val="26"/>
          <w:u w:color="ffffff"/>
          <w:shd w:val="clear" w:color="auto" w:fill="333333"/>
          <w:lang w:val="en-US"/>
          <w14:textFill>
            <w14:solidFill>
              <w14:srgbClr w14:val="FFFFFF"/>
            </w14:solidFill>
          </w14:textFill>
        </w:rPr>
      </w:pPr>
    </w:p>
    <w:p>
      <w:pPr>
        <w:pStyle w:val="Default"/>
        <w:spacing w:before="0" w:line="240" w:lineRule="auto"/>
        <w:jc w:val="both"/>
        <w:rPr>
          <w:del w:id="283" w:date="2022-07-25T13:17:00Z" w:author="s patni"/>
          <w:rStyle w:val="None"/>
          <w:rFonts w:ascii="Arial" w:cs="Arial" w:hAnsi="Arial" w:eastAsia="Arial"/>
          <w:outline w:val="0"/>
          <w:color w:val="ffffff"/>
          <w:sz w:val="26"/>
          <w:szCs w:val="26"/>
          <w:u w:color="ffffff"/>
          <w:shd w:val="clear" w:color="auto" w:fill="333333"/>
          <w:lang w:val="en-US"/>
          <w14:textFill>
            <w14:solidFill>
              <w14:srgbClr w14:val="FFFFFF"/>
            </w14:solidFill>
          </w14:textFill>
        </w:rPr>
      </w:pPr>
    </w:p>
    <w:p>
      <w:pPr>
        <w:pStyle w:val="Default"/>
        <w:spacing w:before="0" w:line="240" w:lineRule="auto"/>
        <w:jc w:val="both"/>
        <w:rPr>
          <w:del w:id="284" w:date="2022-07-25T13:17:00Z" w:author="s patni"/>
          <w:rStyle w:val="None"/>
          <w:rFonts w:ascii="Arial" w:cs="Arial" w:hAnsi="Arial" w:eastAsia="Arial"/>
          <w:outline w:val="0"/>
          <w:color w:val="ffffff"/>
          <w:sz w:val="26"/>
          <w:szCs w:val="26"/>
          <w:u w:color="ffffff"/>
          <w:shd w:val="clear" w:color="auto" w:fill="333333"/>
          <w14:textFill>
            <w14:solidFill>
              <w14:srgbClr w14:val="FFFFFF"/>
            </w14:solidFill>
          </w14:textFill>
        </w:rPr>
      </w:pPr>
      <w:del w:id="285" w:date="2022-07-25T13:17:00Z" w:author="s patni">
        <w:r>
          <w:rPr>
            <w:rStyle w:val="None"/>
            <w:rFonts w:ascii="Arial" w:hAnsi="Arial"/>
            <w:outline w:val="0"/>
            <w:color w:val="ffffff"/>
            <w:sz w:val="26"/>
            <w:szCs w:val="26"/>
            <w:u w:color="ffffff"/>
            <w:shd w:val="clear" w:color="auto" w:fill="333333"/>
            <w:rtl w:val="0"/>
            <w:lang w:val="it-IT"/>
            <w14:textFill>
              <w14:solidFill>
                <w14:srgbClr w14:val="FFFFFF"/>
              </w14:solidFill>
            </w14:textFill>
          </w:rPr>
          <w:delText>micronaut:</w:delText>
        </w:r>
      </w:del>
    </w:p>
    <w:p>
      <w:pPr>
        <w:pStyle w:val="Default"/>
        <w:spacing w:before="0" w:line="240" w:lineRule="auto"/>
        <w:jc w:val="both"/>
        <w:rPr>
          <w:del w:id="286" w:date="2022-07-25T13:17:00Z" w:author="s patni"/>
          <w:rStyle w:val="None"/>
          <w:rFonts w:ascii="Arial" w:cs="Arial" w:hAnsi="Arial" w:eastAsia="Arial"/>
          <w:outline w:val="0"/>
          <w:color w:val="ffffff"/>
          <w:sz w:val="26"/>
          <w:szCs w:val="26"/>
          <w:u w:color="ffffff"/>
          <w:shd w:val="clear" w:color="auto" w:fill="333333"/>
          <w14:textFill>
            <w14:solidFill>
              <w14:srgbClr w14:val="FFFFFF"/>
            </w14:solidFill>
          </w14:textFill>
        </w:rPr>
      </w:pPr>
      <w:del w:id="287" w:date="2022-07-25T13:17:00Z" w:author="s patni">
        <w:r>
          <w:rPr>
            <w:rStyle w:val="None"/>
            <w:rFonts w:ascii="Arial" w:hAnsi="Arial"/>
            <w:outline w:val="0"/>
            <w:color w:val="ffffff"/>
            <w:sz w:val="26"/>
            <w:szCs w:val="26"/>
            <w:u w:color="ffffff"/>
            <w:shd w:val="clear" w:color="auto" w:fill="333333"/>
            <w:rtl w:val="0"/>
            <w:lang w:val="en-US"/>
            <w14:textFill>
              <w14:solidFill>
                <w14:srgbClr w14:val="FFFFFF"/>
              </w14:solidFill>
            </w14:textFill>
          </w:rPr>
          <w:delText xml:space="preserve">    router:</w:delText>
        </w:r>
      </w:del>
    </w:p>
    <w:p>
      <w:pPr>
        <w:pStyle w:val="Default"/>
        <w:spacing w:before="0" w:line="240" w:lineRule="auto"/>
        <w:jc w:val="both"/>
        <w:rPr>
          <w:del w:id="288" w:date="2022-07-25T13:17:00Z" w:author="s patni"/>
          <w:rStyle w:val="None"/>
          <w:rFonts w:ascii="Arial" w:cs="Arial" w:hAnsi="Arial" w:eastAsia="Arial"/>
          <w:outline w:val="0"/>
          <w:color w:val="ffffff"/>
          <w:sz w:val="26"/>
          <w:szCs w:val="26"/>
          <w:u w:color="ffffff"/>
          <w:shd w:val="clear" w:color="auto" w:fill="333333"/>
          <w14:textFill>
            <w14:solidFill>
              <w14:srgbClr w14:val="FFFFFF"/>
            </w14:solidFill>
          </w14:textFill>
        </w:rPr>
      </w:pPr>
      <w:del w:id="289" w:date="2022-07-25T13:17:00Z" w:author="s patni">
        <w:r>
          <w:rPr>
            <w:rStyle w:val="None"/>
            <w:rFonts w:ascii="Arial" w:hAnsi="Arial"/>
            <w:outline w:val="0"/>
            <w:color w:val="ffffff"/>
            <w:sz w:val="26"/>
            <w:szCs w:val="26"/>
            <w:u w:color="ffffff"/>
            <w:shd w:val="clear" w:color="auto" w:fill="333333"/>
            <w:rtl w:val="0"/>
            <w:lang w:val="en-US"/>
            <w14:textFill>
              <w14:solidFill>
                <w14:srgbClr w14:val="FFFFFF"/>
              </w14:solidFill>
            </w14:textFill>
          </w:rPr>
          <w:delText xml:space="preserve">        static-resources:</w:delText>
        </w:r>
      </w:del>
    </w:p>
    <w:p>
      <w:pPr>
        <w:pStyle w:val="Default"/>
        <w:spacing w:before="0" w:line="240" w:lineRule="auto"/>
        <w:jc w:val="both"/>
        <w:rPr>
          <w:del w:id="290" w:date="2022-07-25T13:17:00Z" w:author="s patni"/>
          <w:rStyle w:val="None"/>
          <w:rFonts w:ascii="Arial" w:cs="Arial" w:hAnsi="Arial" w:eastAsia="Arial"/>
          <w:outline w:val="0"/>
          <w:color w:val="ffffff"/>
          <w:sz w:val="26"/>
          <w:szCs w:val="26"/>
          <w:u w:color="ffffff"/>
          <w:shd w:val="clear" w:color="auto" w:fill="333333"/>
          <w14:textFill>
            <w14:solidFill>
              <w14:srgbClr w14:val="FFFFFF"/>
            </w14:solidFill>
          </w14:textFill>
        </w:rPr>
      </w:pPr>
      <w:del w:id="291" w:date="2022-07-25T13:17:00Z" w:author="s patni">
        <w:r>
          <w:rPr>
            <w:rStyle w:val="None"/>
            <w:rFonts w:ascii="Arial" w:hAnsi="Arial"/>
            <w:outline w:val="0"/>
            <w:color w:val="ffffff"/>
            <w:sz w:val="26"/>
            <w:szCs w:val="26"/>
            <w:u w:color="ffffff"/>
            <w:shd w:val="clear" w:color="auto" w:fill="333333"/>
            <w:rtl w:val="0"/>
            <w14:textFill>
              <w14:solidFill>
                <w14:srgbClr w14:val="FFFFFF"/>
              </w14:solidFill>
            </w14:textFill>
          </w:rPr>
          <w:delText xml:space="preserve">            swagger:</w:delText>
        </w:r>
      </w:del>
    </w:p>
    <w:p>
      <w:pPr>
        <w:pStyle w:val="Default"/>
        <w:spacing w:before="0" w:line="240" w:lineRule="auto"/>
        <w:jc w:val="both"/>
        <w:rPr>
          <w:del w:id="292" w:date="2022-07-25T13:17:00Z" w:author="s patni"/>
          <w:rStyle w:val="None"/>
          <w:rFonts w:ascii="Arial" w:cs="Arial" w:hAnsi="Arial" w:eastAsia="Arial"/>
          <w:outline w:val="0"/>
          <w:color w:val="ffffff"/>
          <w:sz w:val="26"/>
          <w:szCs w:val="26"/>
          <w:u w:color="ffffff"/>
          <w:shd w:val="clear" w:color="auto" w:fill="333333"/>
          <w14:textFill>
            <w14:solidFill>
              <w14:srgbClr w14:val="FFFFFF"/>
            </w14:solidFill>
          </w14:textFill>
        </w:rPr>
      </w:pPr>
      <w:del w:id="293" w:date="2022-07-25T13:17:00Z" w:author="s patni">
        <w:r>
          <w:rPr>
            <w:rStyle w:val="None"/>
            <w:rFonts w:ascii="Arial" w:hAnsi="Arial"/>
            <w:outline w:val="0"/>
            <w:color w:val="ffffff"/>
            <w:sz w:val="26"/>
            <w:szCs w:val="26"/>
            <w:u w:color="ffffff"/>
            <w:shd w:val="clear" w:color="auto" w:fill="333333"/>
            <w:rtl w:val="0"/>
            <w:lang w:val="en-US"/>
            <w14:textFill>
              <w14:solidFill>
                <w14:srgbClr w14:val="FFFFFF"/>
              </w14:solidFill>
            </w14:textFill>
          </w:rPr>
          <w:delText xml:space="preserve">                paths: classpath:META-INF/swagger</w:delText>
        </w:r>
      </w:del>
    </w:p>
    <w:p>
      <w:pPr>
        <w:pStyle w:val="Default"/>
        <w:spacing w:before="0" w:line="240" w:lineRule="auto"/>
        <w:jc w:val="both"/>
        <w:rPr>
          <w:del w:id="294" w:date="2022-07-25T13:17:00Z" w:author="s patni"/>
          <w:rStyle w:val="None"/>
          <w:rFonts w:ascii="Arial" w:cs="Arial" w:hAnsi="Arial" w:eastAsia="Arial"/>
          <w:outline w:val="0"/>
          <w:color w:val="a2fca2"/>
          <w:sz w:val="26"/>
          <w:szCs w:val="26"/>
          <w:u w:color="a2fca2"/>
          <w:shd w:val="clear" w:color="auto" w:fill="333333"/>
          <w14:textFill>
            <w14:solidFill>
              <w14:srgbClr w14:val="A2FCA2"/>
            </w14:solidFill>
          </w14:textFill>
        </w:rPr>
      </w:pPr>
      <w:del w:id="295" w:date="2022-07-25T13:17:00Z" w:author="s patni">
        <w:r>
          <w:rPr>
            <w:rStyle w:val="None"/>
            <w:rFonts w:ascii="Arial" w:hAnsi="Arial"/>
            <w:outline w:val="0"/>
            <w:color w:val="ffffff"/>
            <w:sz w:val="26"/>
            <w:szCs w:val="26"/>
            <w:u w:color="ffffff"/>
            <w:shd w:val="clear" w:color="auto" w:fill="333333"/>
            <w:rtl w:val="0"/>
            <w14:textFill>
              <w14:solidFill>
                <w14:srgbClr w14:val="FFFFFF"/>
              </w14:solidFill>
            </w14:textFill>
          </w:rPr>
          <w:delText xml:space="preserve">                mapping: </w:delText>
        </w:r>
      </w:del>
      <w:del w:id="296" w:date="2022-07-25T13:17:00Z" w:author="s patni">
        <w:r>
          <w:rPr>
            <w:rStyle w:val="None"/>
            <w:rFonts w:ascii="Arial" w:hAnsi="Arial"/>
            <w:outline w:val="0"/>
            <w:color w:val="a2fca2"/>
            <w:sz w:val="26"/>
            <w:szCs w:val="26"/>
            <w:u w:color="a2fca2"/>
            <w:shd w:val="clear" w:color="auto" w:fill="333333"/>
            <w:rtl w:val="0"/>
            <w:lang w:val="en-US"/>
            <w14:textFill>
              <w14:solidFill>
                <w14:srgbClr w14:val="A2FCA2"/>
              </w14:solidFill>
            </w14:textFill>
          </w:rPr>
          <w:delText>/swagger/**</w:delText>
        </w:r>
      </w:del>
    </w:p>
    <w:p>
      <w:pPr>
        <w:pStyle w:val="Default"/>
        <w:spacing w:before="0" w:line="240" w:lineRule="auto"/>
        <w:jc w:val="both"/>
        <w:rPr>
          <w:del w:id="297" w:date="2022-07-25T13:17:00Z" w:author="s patni"/>
          <w:rStyle w:val="None"/>
          <w:rFonts w:ascii="Arial" w:cs="Arial" w:hAnsi="Arial" w:eastAsia="Arial"/>
          <w:outline w:val="0"/>
          <w:color w:val="a2fca2"/>
          <w:sz w:val="26"/>
          <w:szCs w:val="26"/>
          <w:u w:color="a2fca2"/>
          <w:shd w:val="clear" w:color="auto" w:fill="333333"/>
          <w14:textFill>
            <w14:solidFill>
              <w14:srgbClr w14:val="A2FCA2"/>
            </w14:solidFill>
          </w14:textFill>
        </w:rPr>
      </w:pPr>
    </w:p>
    <w:p>
      <w:pPr>
        <w:pStyle w:val="Default"/>
        <w:spacing w:before="0" w:line="240" w:lineRule="auto"/>
        <w:jc w:val="both"/>
        <w:rPr>
          <w:del w:id="298" w:date="2022-07-25T13:17:00Z" w:author="s patni"/>
          <w:rStyle w:val="None"/>
          <w:rFonts w:ascii="Arial" w:cs="Arial" w:hAnsi="Arial" w:eastAsia="Arial"/>
          <w:outline w:val="0"/>
          <w:color w:val="a2fca2"/>
          <w:sz w:val="26"/>
          <w:szCs w:val="26"/>
          <w:u w:color="a2fca2"/>
          <w:shd w:val="clear" w:color="auto" w:fill="333333"/>
          <w14:textFill>
            <w14:solidFill>
              <w14:srgbClr w14:val="A2FCA2"/>
            </w14:solidFill>
          </w14:textFill>
        </w:rPr>
      </w:pPr>
    </w:p>
    <w:p>
      <w:pPr>
        <w:pStyle w:val="Default"/>
        <w:spacing w:before="0" w:after="400" w:line="240" w:lineRule="auto"/>
        <w:jc w:val="both"/>
        <w:rPr>
          <w:del w:id="299" w:date="2022-07-25T13:17:00Z" w:author="s patni"/>
          <w:rStyle w:val="None"/>
          <w:rFonts w:ascii="Arial" w:cs="Arial" w:hAnsi="Arial" w:eastAsia="Arial"/>
          <w:outline w:val="0"/>
          <w:color w:val="a2fca2"/>
          <w:sz w:val="26"/>
          <w:szCs w:val="26"/>
          <w:u w:color="a2fca2"/>
          <w:shd w:val="clear" w:color="auto" w:fill="ffffff"/>
          <w14:textFill>
            <w14:solidFill>
              <w14:srgbClr w14:val="A2FCA2"/>
            </w14:solidFill>
          </w14:textFill>
        </w:rPr>
      </w:pPr>
    </w:p>
    <w:p>
      <w:pPr>
        <w:pStyle w:val="Default"/>
        <w:spacing w:before="0" w:after="400" w:line="240" w:lineRule="auto"/>
        <w:jc w:val="both"/>
        <w:rPr>
          <w:del w:id="300" w:date="2022-07-25T13:17:00Z" w:author="s patni"/>
          <w:rStyle w:val="None"/>
          <w:rFonts w:ascii="Arial" w:cs="Arial" w:hAnsi="Arial" w:eastAsia="Arial"/>
          <w:outline w:val="0"/>
          <w:color w:val="000000"/>
          <w:sz w:val="26"/>
          <w:szCs w:val="26"/>
          <w:u w:color="000000"/>
          <w:shd w:val="clear" w:color="auto" w:fill="ffffff"/>
          <w14:textFill>
            <w14:solidFill>
              <w14:srgbClr w14:val="000000">
                <w14:alpha w14:val="19999"/>
              </w14:srgbClr>
            </w14:solidFill>
          </w14:textFill>
        </w:rPr>
      </w:pPr>
      <w:del w:id="301" w:date="2022-07-25T13:17:00Z" w:author="s patni">
        <w:r>
          <w:rPr>
            <w:rStyle w:val="None"/>
            <w:rFonts w:ascii="Arial" w:hAnsi="Arial"/>
            <w:outline w:val="0"/>
            <w:color w:val="000000"/>
            <w:sz w:val="26"/>
            <w:szCs w:val="26"/>
            <w:u w:color="000000"/>
            <w:shd w:val="clear" w:color="auto" w:fill="ffffff"/>
            <w:rtl w:val="0"/>
            <w:lang w:val="en-US"/>
            <w14:textFill>
              <w14:solidFill>
                <w14:srgbClr w14:val="000000">
                  <w14:alpha w14:val="19999"/>
                </w14:srgbClr>
              </w14:solidFill>
            </w14:textFill>
          </w:rPr>
          <w:delText xml:space="preserve">With the above configuration in place when you run your application you can access your Swagger documentation at </w:delText>
        </w:r>
      </w:del>
    </w:p>
    <w:p>
      <w:pPr>
        <w:pStyle w:val="Default"/>
        <w:spacing w:before="0" w:after="400" w:line="240" w:lineRule="auto"/>
        <w:jc w:val="both"/>
        <w:rPr>
          <w:del w:id="302" w:date="2022-07-25T13:17:00Z" w:author="s patni"/>
          <w:rStyle w:val="None"/>
          <w:rFonts w:ascii="Arial" w:cs="Arial" w:hAnsi="Arial" w:eastAsia="Arial"/>
          <w:outline w:val="0"/>
          <w:color w:val="000000"/>
          <w:sz w:val="26"/>
          <w:szCs w:val="26"/>
          <w:u w:color="000000"/>
          <w:shd w:val="clear" w:color="auto" w:fill="ffffff"/>
          <w14:textFill>
            <w14:solidFill>
              <w14:srgbClr w14:val="000000">
                <w14:alpha w14:val="19999"/>
              </w14:srgbClr>
            </w14:solidFill>
          </w14:textFill>
        </w:rPr>
      </w:pPr>
      <w:del w:id="303" w:date="2022-07-25T13:17:00Z" w:author="s patni">
        <w:r>
          <w:rPr>
            <w:rStyle w:val="None"/>
            <w:rFonts w:ascii="Arial" w:hAnsi="Arial"/>
            <w:outline w:val="0"/>
            <w:color w:val="255aa8"/>
            <w:sz w:val="26"/>
            <w:szCs w:val="26"/>
            <w:u w:val="single" w:color="255aa8"/>
            <w:shd w:val="clear" w:color="auto" w:fill="f7f7f8"/>
            <w:rtl w:val="0"/>
            <w:lang w:val="en-US"/>
            <w14:textFill>
              <w14:solidFill>
                <w14:srgbClr w14:val="255AA8"/>
              </w14:solidFill>
            </w14:textFill>
          </w:rPr>
          <w:delText>http://localhost:8080/swagger/hello-world-0.0.yml</w:delText>
        </w:r>
      </w:del>
      <w:del w:id="304" w:date="2022-07-25T13:17:00Z" w:author="s patni">
        <w:r>
          <w:rPr>
            <w:rStyle w:val="None"/>
            <w:rFonts w:ascii="Arial" w:hAnsi="Arial"/>
            <w:outline w:val="0"/>
            <w:color w:val="000000"/>
            <w:sz w:val="26"/>
            <w:szCs w:val="26"/>
            <w:u w:color="000000"/>
            <w:shd w:val="clear" w:color="auto" w:fill="ffffff"/>
            <w:rtl w:val="0"/>
            <w14:textFill>
              <w14:solidFill>
                <w14:srgbClr w14:val="000000">
                  <w14:alpha w14:val="19999"/>
                </w14:srgbClr>
              </w14:solidFill>
            </w14:textFill>
          </w:rPr>
          <w:delText>.</w:delText>
        </w:r>
      </w:del>
    </w:p>
    <w:p>
      <w:pPr>
        <w:pStyle w:val="Default"/>
        <w:spacing w:before="0" w:after="400" w:line="240" w:lineRule="auto"/>
        <w:jc w:val="both"/>
        <w:rPr>
          <w:del w:id="305" w:date="2022-07-25T13:17:00Z" w:author="s patni"/>
          <w:rStyle w:val="None"/>
          <w:rFonts w:ascii="Arial" w:cs="Arial" w:hAnsi="Arial" w:eastAsia="Arial"/>
          <w:outline w:val="0"/>
          <w:color w:val="000000"/>
          <w:sz w:val="26"/>
          <w:szCs w:val="26"/>
          <w:u w:color="000000"/>
          <w:shd w:val="clear" w:color="auto" w:fill="ffffff"/>
          <w14:textFill>
            <w14:solidFill>
              <w14:srgbClr w14:val="000000">
                <w14:alpha w14:val="19999"/>
              </w14:srgbClr>
            </w14:solidFill>
          </w14:textFill>
        </w:rPr>
      </w:pPr>
    </w:p>
    <w:p>
      <w:pPr>
        <w:pStyle w:val="Default"/>
        <w:spacing w:before="0" w:after="400" w:line="240" w:lineRule="auto"/>
        <w:jc w:val="both"/>
        <w:rPr>
          <w:del w:id="306" w:date="2022-07-25T13:17:00Z" w:author="s patni"/>
          <w:rStyle w:val="None"/>
          <w:rFonts w:ascii="Arial" w:cs="Arial" w:hAnsi="Arial" w:eastAsia="Arial"/>
          <w:outline w:val="0"/>
          <w:color w:val="000000"/>
          <w:sz w:val="26"/>
          <w:szCs w:val="26"/>
          <w:u w:color="000000"/>
          <w:shd w:val="clear" w:color="auto" w:fill="ffffff"/>
          <w14:textFill>
            <w14:solidFill>
              <w14:srgbClr w14:val="000000">
                <w14:alpha w14:val="19999"/>
              </w14:srgbClr>
            </w14:solidFill>
          </w14:textFill>
        </w:rPr>
      </w:pPr>
    </w:p>
    <w:p>
      <w:pPr>
        <w:pStyle w:val="Default"/>
        <w:spacing w:before="0" w:after="400" w:line="240" w:lineRule="auto"/>
        <w:jc w:val="both"/>
        <w:rPr>
          <w:del w:id="307" w:date="2022-07-25T13:17:00Z" w:author="s patni"/>
          <w:rStyle w:val="None"/>
          <w:rFonts w:ascii="Arial" w:cs="Arial" w:hAnsi="Arial" w:eastAsia="Arial"/>
          <w:outline w:val="0"/>
          <w:color w:val="000000"/>
          <w:sz w:val="26"/>
          <w:szCs w:val="26"/>
          <w:u w:color="000000"/>
          <w:shd w:val="clear" w:color="auto" w:fill="ffffff"/>
          <w14:textFill>
            <w14:solidFill>
              <w14:srgbClr w14:val="000000">
                <w14:alpha w14:val="19999"/>
              </w14:srgbClr>
            </w14:solidFill>
          </w14:textFill>
        </w:rPr>
      </w:pPr>
    </w:p>
    <w:p>
      <w:pPr>
        <w:pStyle w:val="Default"/>
        <w:spacing w:before="0" w:after="400" w:line="240" w:lineRule="auto"/>
        <w:jc w:val="both"/>
        <w:rPr>
          <w:del w:id="308" w:date="2022-07-25T13:17:00Z" w:author="s patni"/>
          <w:rStyle w:val="None"/>
          <w:rFonts w:ascii="Arial" w:cs="Arial" w:hAnsi="Arial" w:eastAsia="Arial"/>
          <w:outline w:val="0"/>
          <w:color w:val="000000"/>
          <w:sz w:val="26"/>
          <w:szCs w:val="26"/>
          <w:u w:color="000000"/>
          <w:shd w:val="clear" w:color="auto" w:fill="ffffff"/>
          <w14:textFill>
            <w14:solidFill>
              <w14:srgbClr w14:val="000000">
                <w14:alpha w14:val="19999"/>
              </w14:srgbClr>
            </w14:solidFill>
          </w14:textFill>
        </w:rPr>
      </w:pPr>
    </w:p>
    <w:p>
      <w:pPr>
        <w:pStyle w:val="Default"/>
        <w:spacing w:before="0" w:after="400" w:line="240" w:lineRule="auto"/>
        <w:jc w:val="both"/>
        <w:rPr>
          <w:del w:id="309" w:date="2022-07-25T13:17:00Z" w:author="s patni"/>
          <w:rStyle w:val="None"/>
          <w:rFonts w:ascii="Arial" w:cs="Arial" w:hAnsi="Arial" w:eastAsia="Arial"/>
          <w:outline w:val="0"/>
          <w:color w:val="000000"/>
          <w:sz w:val="26"/>
          <w:szCs w:val="26"/>
          <w:u w:color="000000"/>
          <w:shd w:val="clear" w:color="auto" w:fill="ffffff"/>
          <w14:textFill>
            <w14:solidFill>
              <w14:srgbClr w14:val="000000">
                <w14:alpha w14:val="19999"/>
              </w14:srgbClr>
            </w14:solidFill>
          </w14:textFill>
        </w:rPr>
      </w:pPr>
    </w:p>
    <w:p>
      <w:pPr>
        <w:pStyle w:val="Default"/>
        <w:spacing w:before="0" w:after="400" w:line="240" w:lineRule="auto"/>
        <w:jc w:val="both"/>
        <w:rPr>
          <w:del w:id="310" w:date="2022-07-25T13:17:00Z" w:author="s patni"/>
          <w:rStyle w:val="None"/>
          <w:rFonts w:ascii="Arial" w:cs="Arial" w:hAnsi="Arial" w:eastAsia="Arial"/>
          <w:outline w:val="0"/>
          <w:color w:val="000000"/>
          <w:sz w:val="26"/>
          <w:szCs w:val="26"/>
          <w:u w:color="000000"/>
          <w:shd w:val="clear" w:color="auto" w:fill="ffffff"/>
          <w14:textFill>
            <w14:solidFill>
              <w14:srgbClr w14:val="000000">
                <w14:alpha w14:val="19999"/>
              </w14:srgbClr>
            </w14:solidFill>
          </w14:textFill>
        </w:rPr>
      </w:pPr>
    </w:p>
    <w:p>
      <w:pPr>
        <w:pStyle w:val="Default"/>
        <w:spacing w:before="0" w:after="400" w:line="240" w:lineRule="auto"/>
        <w:jc w:val="both"/>
        <w:rPr>
          <w:del w:id="311" w:date="2022-07-25T13:17:00Z" w:author="s patni"/>
          <w:rStyle w:val="None"/>
          <w:rFonts w:ascii="Arial" w:cs="Arial" w:hAnsi="Arial" w:eastAsia="Arial"/>
          <w:outline w:val="0"/>
          <w:color w:val="000000"/>
          <w:sz w:val="26"/>
          <w:szCs w:val="26"/>
          <w:u w:color="000000"/>
          <w:shd w:val="clear" w:color="auto" w:fill="ffffff"/>
          <w14:textFill>
            <w14:solidFill>
              <w14:srgbClr w14:val="000000">
                <w14:alpha w14:val="19999"/>
              </w14:srgbClr>
            </w14:solidFill>
          </w14:textFill>
        </w:rPr>
      </w:pPr>
    </w:p>
    <w:p>
      <w:pPr>
        <w:pStyle w:val="Default"/>
        <w:spacing w:before="0" w:after="400" w:line="240" w:lineRule="auto"/>
        <w:jc w:val="both"/>
        <w:rPr>
          <w:del w:id="312" w:date="2022-07-25T13:17:00Z" w:author="s patni"/>
          <w:rStyle w:val="None"/>
          <w:rFonts w:ascii="Arial" w:cs="Arial" w:hAnsi="Arial" w:eastAsia="Arial"/>
          <w:outline w:val="0"/>
          <w:color w:val="000000"/>
          <w:sz w:val="26"/>
          <w:szCs w:val="26"/>
          <w:u w:color="000000"/>
          <w:shd w:val="clear" w:color="auto" w:fill="ffffff"/>
          <w14:textFill>
            <w14:solidFill>
              <w14:srgbClr w14:val="000000">
                <w14:alpha w14:val="19999"/>
              </w14:srgbClr>
            </w14:solidFill>
          </w14:textFill>
        </w:rPr>
      </w:pPr>
    </w:p>
    <w:p>
      <w:pPr>
        <w:pStyle w:val="Default"/>
        <w:spacing w:before="0" w:after="400" w:line="240" w:lineRule="auto"/>
        <w:jc w:val="both"/>
        <w:rPr>
          <w:del w:id="313" w:date="2022-07-25T13:17:00Z" w:author="s patni"/>
          <w:rStyle w:val="None"/>
          <w:rFonts w:ascii="Arial" w:cs="Arial" w:hAnsi="Arial" w:eastAsia="Arial"/>
          <w:outline w:val="0"/>
          <w:color w:val="000000"/>
          <w:sz w:val="26"/>
          <w:szCs w:val="26"/>
          <w:u w:color="000000"/>
          <w:shd w:val="clear" w:color="auto" w:fill="ffffff"/>
          <w14:textFill>
            <w14:solidFill>
              <w14:srgbClr w14:val="000000">
                <w14:alpha w14:val="19999"/>
              </w14:srgbClr>
            </w14:solidFill>
          </w14:textFill>
        </w:rPr>
      </w:pPr>
    </w:p>
    <w:p>
      <w:pPr>
        <w:pStyle w:val="Default"/>
        <w:spacing w:before="0" w:after="400" w:line="240" w:lineRule="auto"/>
        <w:jc w:val="both"/>
        <w:rPr>
          <w:del w:id="314" w:date="2022-07-25T13:17:00Z" w:author="s patni"/>
          <w:rStyle w:val="None"/>
          <w:rFonts w:ascii="Arial" w:cs="Arial" w:hAnsi="Arial" w:eastAsia="Arial"/>
          <w:outline w:val="0"/>
          <w:color w:val="000000"/>
          <w:sz w:val="26"/>
          <w:szCs w:val="26"/>
          <w:u w:color="000000"/>
          <w:shd w:val="clear" w:color="auto" w:fill="ffffff"/>
          <w14:textFill>
            <w14:solidFill>
              <w14:srgbClr w14:val="000000">
                <w14:alpha w14:val="19999"/>
              </w14:srgbClr>
            </w14:solidFill>
          </w14:textFill>
        </w:rPr>
      </w:pPr>
    </w:p>
    <w:p>
      <w:pPr>
        <w:pStyle w:val="Default"/>
        <w:spacing w:before="0" w:after="400" w:line="240" w:lineRule="auto"/>
        <w:jc w:val="both"/>
        <w:rPr>
          <w:del w:id="315" w:date="2022-07-25T13:17:00Z" w:author="s patni"/>
          <w:rStyle w:val="None"/>
          <w:rFonts w:ascii="Arial" w:cs="Arial" w:hAnsi="Arial" w:eastAsia="Arial"/>
          <w:outline w:val="0"/>
          <w:color w:val="000000"/>
          <w:sz w:val="26"/>
          <w:szCs w:val="26"/>
          <w:u w:color="000000"/>
          <w:shd w:val="clear" w:color="auto" w:fill="ffffff"/>
          <w14:textFill>
            <w14:solidFill>
              <w14:srgbClr w14:val="000000">
                <w14:alpha w14:val="19999"/>
              </w14:srgbClr>
            </w14:solidFill>
          </w14:textFill>
        </w:rPr>
      </w:pPr>
    </w:p>
    <w:p>
      <w:pPr>
        <w:pStyle w:val="Default"/>
        <w:spacing w:before="0" w:after="400" w:line="240" w:lineRule="auto"/>
        <w:jc w:val="both"/>
        <w:rPr>
          <w:del w:id="316" w:date="2022-07-25T13:17:00Z" w:author="s patni"/>
          <w:rStyle w:val="None"/>
          <w:rFonts w:ascii="Arial" w:cs="Arial" w:hAnsi="Arial" w:eastAsia="Arial"/>
          <w:outline w:val="0"/>
          <w:color w:val="000000"/>
          <w:sz w:val="26"/>
          <w:szCs w:val="26"/>
          <w:u w:color="000000"/>
          <w:shd w:val="clear" w:color="auto" w:fill="ffffff"/>
          <w14:textFill>
            <w14:solidFill>
              <w14:srgbClr w14:val="000000">
                <w14:alpha w14:val="19999"/>
              </w14:srgbClr>
            </w14:solidFill>
          </w14:textFill>
        </w:rPr>
      </w:pPr>
    </w:p>
    <w:p>
      <w:pPr>
        <w:pStyle w:val="Default"/>
        <w:spacing w:before="0" w:after="400" w:line="240" w:lineRule="auto"/>
        <w:jc w:val="both"/>
        <w:rPr>
          <w:del w:id="317" w:date="2022-07-25T13:17:00Z" w:author="s patni"/>
          <w:rStyle w:val="None"/>
          <w:rFonts w:ascii="Arial" w:cs="Arial" w:hAnsi="Arial" w:eastAsia="Arial"/>
          <w:outline w:val="0"/>
          <w:color w:val="000000"/>
          <w:sz w:val="26"/>
          <w:szCs w:val="26"/>
          <w:u w:color="000000"/>
          <w:shd w:val="clear" w:color="auto" w:fill="ffffff"/>
          <w14:textFill>
            <w14:solidFill>
              <w14:srgbClr w14:val="000000">
                <w14:alpha w14:val="19999"/>
              </w14:srgbClr>
            </w14:solidFill>
          </w14:textFill>
        </w:rPr>
      </w:pPr>
    </w:p>
    <w:p>
      <w:pPr>
        <w:pStyle w:val="Default"/>
        <w:spacing w:before="0" w:after="400" w:line="240" w:lineRule="auto"/>
        <w:jc w:val="both"/>
        <w:rPr>
          <w:del w:id="318" w:date="2022-07-25T13:17:00Z" w:author="s patni"/>
          <w:rStyle w:val="None"/>
          <w:rFonts w:ascii="Arial" w:cs="Arial" w:hAnsi="Arial" w:eastAsia="Arial"/>
          <w:outline w:val="0"/>
          <w:color w:val="000000"/>
          <w:sz w:val="26"/>
          <w:szCs w:val="26"/>
          <w:u w:color="000000"/>
          <w:shd w:val="clear" w:color="auto" w:fill="ffffff"/>
          <w14:textFill>
            <w14:solidFill>
              <w14:srgbClr w14:val="000000">
                <w14:alpha w14:val="19999"/>
              </w14:srgbClr>
            </w14:solidFill>
          </w14:textFill>
        </w:rPr>
      </w:pPr>
    </w:p>
    <w:p>
      <w:pPr>
        <w:pStyle w:val="Default"/>
        <w:spacing w:before="0" w:after="400" w:line="240" w:lineRule="auto"/>
        <w:jc w:val="both"/>
        <w:rPr>
          <w:del w:id="319" w:date="2022-07-25T13:17:00Z" w:author="s patni"/>
          <w:rStyle w:val="None"/>
          <w:rFonts w:ascii="Arial" w:cs="Arial" w:hAnsi="Arial" w:eastAsia="Arial"/>
          <w:outline w:val="0"/>
          <w:color w:val="000000"/>
          <w:sz w:val="26"/>
          <w:szCs w:val="26"/>
          <w:u w:color="000000"/>
          <w:shd w:val="clear" w:color="auto" w:fill="ffffff"/>
          <w14:textFill>
            <w14:solidFill>
              <w14:srgbClr w14:val="000000">
                <w14:alpha w14:val="19999"/>
              </w14:srgbClr>
            </w14:solidFill>
          </w14:textFill>
        </w:rPr>
      </w:pPr>
    </w:p>
    <w:p>
      <w:pPr>
        <w:pStyle w:val="Default"/>
        <w:spacing w:before="0" w:after="400" w:line="240" w:lineRule="auto"/>
        <w:jc w:val="both"/>
        <w:rPr>
          <w:del w:id="320" w:date="2022-07-25T13:17:00Z" w:author="s patni"/>
          <w:rStyle w:val="None"/>
          <w:rFonts w:ascii="Arial" w:cs="Arial" w:hAnsi="Arial" w:eastAsia="Arial"/>
          <w:outline w:val="0"/>
          <w:color w:val="000000"/>
          <w:sz w:val="26"/>
          <w:szCs w:val="26"/>
          <w:u w:color="000000"/>
          <w:shd w:val="clear" w:color="auto" w:fill="ffffff"/>
          <w14:textFill>
            <w14:solidFill>
              <w14:srgbClr w14:val="000000">
                <w14:alpha w14:val="19999"/>
              </w14:srgbClr>
            </w14:solidFill>
          </w14:textFill>
        </w:rPr>
      </w:pPr>
      <w:del w:id="321" w:date="2022-07-25T13:17:00Z" w:author="s patni">
        <w:r>
          <w:rPr>
            <w:rStyle w:val="None"/>
            <w:rFonts w:ascii="Arial" w:hAnsi="Arial"/>
            <w:outline w:val="0"/>
            <w:color w:val="000000"/>
            <w:sz w:val="26"/>
            <w:szCs w:val="26"/>
            <w:u w:color="000000"/>
            <w:shd w:val="clear" w:color="auto" w:fill="ffffff"/>
            <w:rtl w:val="0"/>
            <w:lang w:val="en-US"/>
            <w14:textFill>
              <w14:solidFill>
                <w14:srgbClr w14:val="000000">
                  <w14:alpha w14:val="19999"/>
                </w14:srgbClr>
              </w14:solidFill>
            </w14:textFill>
          </w:rPr>
          <w:delText>Now configure swagger-ui plugin to make it more readable.</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22" w:date="2022-07-25T13:17:00Z" w:author="s patni"/>
          <w:rStyle w:val="None"/>
          <w:rFonts w:ascii="Arial" w:cs="Arial" w:hAnsi="Arial" w:eastAsia="Arial"/>
          <w:sz w:val="26"/>
          <w:szCs w:val="26"/>
        </w:rPr>
      </w:pPr>
      <w:del w:id="323" w:date="2022-07-25T13:17:00Z" w:author="s patni">
        <w:r>
          <w:rPr>
            <w:rStyle w:val="None"/>
            <w:rFonts w:ascii="Arial" w:hAnsi="Arial"/>
            <w:sz w:val="26"/>
            <w:szCs w:val="26"/>
            <w:rtl w:val="0"/>
          </w:rPr>
          <w:delText xml:space="preserve"> &lt;plugin&gt;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24" w:date="2022-07-25T13:17:00Z" w:author="s patni"/>
          <w:rStyle w:val="None"/>
          <w:rFonts w:ascii="Arial" w:cs="Arial" w:hAnsi="Arial" w:eastAsia="Arial"/>
          <w:sz w:val="26"/>
          <w:szCs w:val="26"/>
        </w:rPr>
      </w:pPr>
      <w:del w:id="325" w:date="2022-07-25T13:17:00Z" w:author="s patni">
        <w:r>
          <w:rPr>
            <w:rStyle w:val="None"/>
            <w:rFonts w:ascii="Arial" w:hAnsi="Arial"/>
            <w:sz w:val="26"/>
            <w:szCs w:val="26"/>
            <w:rtl w:val="0"/>
          </w:rPr>
          <w:delText xml:space="preserve">            &lt;groupId&gt;org.apache.maven.plugins&lt;/groupId&gt;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26" w:date="2022-07-25T13:17:00Z" w:author="s patni"/>
          <w:rStyle w:val="None"/>
          <w:rFonts w:ascii="Arial" w:cs="Arial" w:hAnsi="Arial" w:eastAsia="Arial"/>
          <w:sz w:val="26"/>
          <w:szCs w:val="26"/>
        </w:rPr>
      </w:pPr>
      <w:del w:id="327" w:date="2022-07-25T13:17:00Z" w:author="s patni">
        <w:r>
          <w:rPr>
            <w:rStyle w:val="None"/>
            <w:rFonts w:ascii="Arial" w:hAnsi="Arial"/>
            <w:sz w:val="26"/>
            <w:szCs w:val="26"/>
            <w:rtl w:val="0"/>
            <w:lang w:val="en-US"/>
          </w:rPr>
          <w:delText xml:space="preserve">            &lt;artifactId&gt;maven-compiler-plugin&lt;/artifactId&gt;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28" w:date="2022-07-25T13:17:00Z" w:author="s patni"/>
          <w:rStyle w:val="None"/>
          <w:rFonts w:ascii="Arial" w:cs="Arial" w:hAnsi="Arial" w:eastAsia="Arial"/>
          <w:sz w:val="26"/>
          <w:szCs w:val="26"/>
        </w:rPr>
      </w:pPr>
      <w:del w:id="329" w:date="2022-07-25T13:17:00Z" w:author="s patni">
        <w:r>
          <w:rPr>
            <w:rStyle w:val="None"/>
            <w:rFonts w:ascii="Arial" w:hAnsi="Arial"/>
            <w:sz w:val="26"/>
            <w:szCs w:val="26"/>
            <w:rtl w:val="0"/>
          </w:rPr>
          <w:delText xml:space="preserve">            &lt;configuration&gt;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30" w:date="2022-07-25T13:17:00Z" w:author="s patni"/>
          <w:rStyle w:val="None"/>
          <w:rFonts w:ascii="Arial" w:cs="Arial" w:hAnsi="Arial" w:eastAsia="Arial"/>
          <w:sz w:val="26"/>
          <w:szCs w:val="26"/>
        </w:rPr>
      </w:pPr>
      <w:del w:id="331" w:date="2022-07-25T13:17:00Z" w:author="s patni">
        <w:r>
          <w:rPr>
            <w:rStyle w:val="None"/>
            <w:rFonts w:ascii="Arial" w:hAnsi="Arial"/>
            <w:sz w:val="26"/>
            <w:szCs w:val="26"/>
            <w:rtl w:val="0"/>
          </w:rPr>
          <w:delText xml:space="preserve">                &lt;fork&gt;true&lt;/fork&gt;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32" w:date="2022-07-25T13:17:00Z" w:author="s patni"/>
          <w:rStyle w:val="None"/>
          <w:rFonts w:ascii="Arial" w:cs="Arial" w:hAnsi="Arial" w:eastAsia="Arial"/>
          <w:sz w:val="26"/>
          <w:szCs w:val="26"/>
        </w:rPr>
      </w:pPr>
      <w:del w:id="333" w:date="2022-07-25T13:17:00Z" w:author="s patni">
        <w:r>
          <w:rPr>
            <w:rStyle w:val="None"/>
            <w:rFonts w:ascii="Arial" w:hAnsi="Arial"/>
            <w:sz w:val="26"/>
            <w:szCs w:val="26"/>
            <w:rtl w:val="0"/>
          </w:rPr>
          <w:delText xml:space="preserve">                &lt;compilerArgs&gt;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34" w:date="2022-07-25T13:17:00Z" w:author="s patni"/>
          <w:rStyle w:val="None"/>
          <w:rFonts w:ascii="Arial" w:cs="Arial" w:hAnsi="Arial" w:eastAsia="Arial"/>
          <w:sz w:val="26"/>
          <w:szCs w:val="26"/>
        </w:rPr>
      </w:pPr>
      <w:del w:id="335" w:date="2022-07-25T13:17:00Z" w:author="s patni">
        <w:r>
          <w:rPr>
            <w:rStyle w:val="None"/>
            <w:rFonts w:ascii="Arial" w:hAnsi="Arial"/>
            <w:sz w:val="26"/>
            <w:szCs w:val="26"/>
            <w:rtl w:val="0"/>
            <w:lang w:val="it-IT"/>
          </w:rPr>
          <w:delText xml:space="preserve">                    &lt;arg&gt;-Amicronaut.openapi.views.spec=rapidoc.enabled=true,swagger-ui.enabled=true,swagger-ui.theme=flattop&lt;/arg&gt;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36" w:date="2022-07-25T13:17:00Z" w:author="s patni"/>
          <w:rStyle w:val="None"/>
          <w:rFonts w:ascii="Arial" w:cs="Arial" w:hAnsi="Arial" w:eastAsia="Arial"/>
          <w:sz w:val="26"/>
          <w:szCs w:val="26"/>
        </w:rPr>
      </w:pPr>
      <w:del w:id="337" w:date="2022-07-25T13:17:00Z" w:author="s patni">
        <w:r>
          <w:rPr>
            <w:rStyle w:val="None"/>
            <w:rFonts w:ascii="Arial" w:hAnsi="Arial"/>
            <w:sz w:val="26"/>
            <w:szCs w:val="26"/>
            <w:rtl w:val="0"/>
          </w:rPr>
          <w:delText xml:space="preserve">                &lt;/compilerArgs&gt;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38" w:date="2022-07-25T13:17:00Z" w:author="s patni"/>
          <w:rStyle w:val="None"/>
          <w:rFonts w:ascii="Arial" w:cs="Arial" w:hAnsi="Arial" w:eastAsia="Arial"/>
          <w:sz w:val="26"/>
          <w:szCs w:val="26"/>
        </w:rPr>
      </w:pPr>
      <w:del w:id="339" w:date="2022-07-25T13:17:00Z" w:author="s patni">
        <w:r>
          <w:rPr>
            <w:rStyle w:val="None"/>
            <w:rFonts w:ascii="Arial" w:hAnsi="Arial"/>
            <w:sz w:val="26"/>
            <w:szCs w:val="26"/>
            <w:rtl w:val="0"/>
          </w:rPr>
          <w:delText xml:space="preserve">            &lt;/configuration&gt;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40" w:date="2022-07-25T13:17:00Z" w:author="s patni"/>
          <w:rStyle w:val="None"/>
          <w:rFonts w:ascii="Arial" w:cs="Arial" w:hAnsi="Arial" w:eastAsia="Arial"/>
          <w:sz w:val="26"/>
          <w:szCs w:val="26"/>
        </w:rPr>
      </w:pPr>
      <w:del w:id="341" w:date="2022-07-25T13:17:00Z" w:author="s patni">
        <w:r>
          <w:rPr>
            <w:rStyle w:val="None"/>
            <w:rFonts w:ascii="Arial" w:hAnsi="Arial"/>
            <w:sz w:val="26"/>
            <w:szCs w:val="26"/>
            <w:rtl w:val="0"/>
            <w:lang w:val="en-US"/>
          </w:rPr>
          <w:delText>&lt;/plugin&gt;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42" w:date="2022-07-25T13:17:00Z" w:author="s patni"/>
          <w:rStyle w:val="None"/>
          <w:rFonts w:ascii="Arial" w:cs="Arial" w:hAnsi="Arial" w:eastAsia="Arial"/>
          <w:sz w:val="26"/>
          <w:szCs w:val="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43" w:date="2022-07-25T13:17:00Z" w:author="s patni"/>
          <w:rStyle w:val="None"/>
          <w:rFonts w:ascii="Arial" w:cs="Arial" w:hAnsi="Arial" w:eastAsia="Arial"/>
          <w:sz w:val="26"/>
          <w:szCs w:val="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44" w:date="2022-07-25T13:17:00Z" w:author="s patni"/>
          <w:rStyle w:val="None"/>
          <w:rFonts w:ascii="Arial" w:cs="Arial" w:hAnsi="Arial" w:eastAsia="Arial"/>
          <w:sz w:val="26"/>
          <w:szCs w:val="26"/>
        </w:rPr>
      </w:pPr>
      <w:del w:id="345" w:date="2022-07-25T13:17:00Z" w:author="s patni">
        <w:r>
          <w:rPr>
            <w:rStyle w:val="None"/>
            <w:rFonts w:ascii="Arial" w:hAnsi="Arial"/>
            <w:sz w:val="26"/>
            <w:szCs w:val="26"/>
            <w:rtl w:val="0"/>
            <w:lang w:val="en-US"/>
          </w:rPr>
          <w:delText>Add following to application.yml file:</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46" w:date="2022-07-25T13:17:00Z" w:author="s patni"/>
          <w:rStyle w:val="None"/>
          <w:rFonts w:ascii="Arial" w:cs="Arial" w:hAnsi="Arial" w:eastAsia="Arial"/>
          <w:sz w:val="26"/>
          <w:szCs w:val="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47" w:date="2022-07-25T13:17:00Z" w:author="s patni"/>
          <w:rStyle w:val="None"/>
          <w:rFonts w:ascii="Arial" w:cs="Arial" w:hAnsi="Arial" w:eastAsia="Arial"/>
          <w:sz w:val="26"/>
          <w:szCs w:val="26"/>
        </w:rPr>
      </w:pPr>
      <w:del w:id="348" w:date="2022-07-25T13:17:00Z" w:author="s patni">
        <w:r>
          <w:rPr>
            <w:rStyle w:val="None"/>
            <w:rFonts w:ascii="Arial" w:hAnsi="Arial"/>
            <w:sz w:val="26"/>
            <w:szCs w:val="26"/>
            <w:rtl w:val="0"/>
            <w:lang w:val="en-US"/>
          </w:rPr>
          <w:delText>swagger-ui:</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49" w:date="2022-07-25T13:17:00Z" w:author="s patni"/>
          <w:rStyle w:val="None"/>
          <w:rFonts w:ascii="Arial" w:cs="Arial" w:hAnsi="Arial" w:eastAsia="Arial"/>
          <w:sz w:val="26"/>
          <w:szCs w:val="26"/>
        </w:rPr>
      </w:pPr>
      <w:del w:id="350" w:date="2022-07-25T13:17:00Z" w:author="s patni">
        <w:r>
          <w:rPr>
            <w:rStyle w:val="None"/>
            <w:rFonts w:ascii="Arial" w:hAnsi="Arial"/>
            <w:sz w:val="26"/>
            <w:szCs w:val="26"/>
            <w:rtl w:val="0"/>
            <w:lang w:val="en-US"/>
          </w:rPr>
          <w:delText xml:space="preserve">                paths: classpath:META-INF/swagger/views/swagger-</w:delText>
        </w:r>
      </w:del>
      <w:del w:id="351" w:date="2022-07-25T13:17:00Z" w:author="s patni">
        <w:r>
          <w:rPr>
            <w:rStyle w:val="None"/>
            <w:rFonts w:ascii="Arial" w:hAnsi="Arial"/>
            <w:sz w:val="26"/>
            <w:szCs w:val="26"/>
            <w:rtl w:val="0"/>
          </w:rPr>
          <w:delText>ui</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52" w:date="2022-07-25T13:17:00Z" w:author="s patni"/>
          <w:rStyle w:val="None"/>
          <w:rFonts w:ascii="Arial" w:cs="Arial" w:hAnsi="Arial" w:eastAsia="Arial"/>
          <w:sz w:val="26"/>
          <w:szCs w:val="26"/>
        </w:rPr>
      </w:pPr>
      <w:del w:id="353" w:date="2022-07-25T13:17:00Z" w:author="s patni">
        <w:r>
          <w:rPr>
            <w:rStyle w:val="None"/>
            <w:rFonts w:ascii="Arial" w:hAnsi="Arial"/>
            <w:sz w:val="26"/>
            <w:szCs w:val="26"/>
            <w:rtl w:val="0"/>
          </w:rPr>
          <w:delText xml:space="preserve">                mapping: /swagger-ui/**</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54" w:date="2022-07-25T13:17:00Z" w:author="s patni"/>
          <w:rStyle w:val="None"/>
          <w:rFonts w:ascii="Arial" w:cs="Arial" w:hAnsi="Arial" w:eastAsia="Arial"/>
          <w:sz w:val="26"/>
          <w:szCs w:val="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55" w:date="2022-07-25T13:17:00Z" w:author="s patni"/>
          <w:rStyle w:val="None"/>
          <w:rFonts w:ascii="Arial" w:cs="Arial" w:hAnsi="Arial" w:eastAsia="Arial"/>
          <w:sz w:val="26"/>
          <w:szCs w:val="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56" w:date="2022-07-25T13:17:00Z" w:author="s patni"/>
          <w:rStyle w:val="None"/>
          <w:rFonts w:ascii="Arial" w:cs="Arial" w:hAnsi="Arial" w:eastAsia="Arial"/>
          <w:sz w:val="26"/>
          <w:szCs w:val="26"/>
        </w:rPr>
      </w:pPr>
      <w:del w:id="357" w:date="2022-07-25T13:17:00Z" w:author="s patni">
        <w:r>
          <w:rPr>
            <w:rStyle w:val="None"/>
            <w:rFonts w:ascii="Arial" w:hAnsi="Arial"/>
            <w:sz w:val="26"/>
            <w:szCs w:val="26"/>
            <w:rtl w:val="0"/>
            <w:lang w:val="en-US"/>
          </w:rPr>
          <w:delText>You can access API in browser using following  link:</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58" w:date="2022-07-25T13:17:00Z" w:author="s patni"/>
          <w:rStyle w:val="None"/>
          <w:rFonts w:ascii="Arial" w:cs="Arial" w:hAnsi="Arial" w:eastAsia="Arial"/>
          <w:sz w:val="26"/>
          <w:szCs w:val="26"/>
        </w:rPr>
      </w:pPr>
      <w:del w:id="359" w:date="2022-07-25T13:17:00Z" w:author="s patni">
        <w:r>
          <w:rPr>
            <w:rStyle w:val="None"/>
            <w:rFonts w:ascii="Arial" w:hAnsi="Arial"/>
            <w:outline w:val="0"/>
            <w:color w:val="0000ff"/>
            <w:sz w:val="26"/>
            <w:szCs w:val="26"/>
            <w:u w:val="single" w:color="0000ff"/>
            <w:rtl w:val="0"/>
            <w:lang w:val="pt-PT"/>
            <w14:textFill>
              <w14:solidFill>
                <w14:srgbClr w14:val="0000FF"/>
              </w14:solidFill>
            </w14:textFill>
          </w:rPr>
          <w:delText>http://localhost:8080/swagger-ui</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60" w:date="2022-07-25T13:17:00Z" w:author="s patni"/>
          <w:rStyle w:val="None"/>
          <w:rFonts w:ascii="Arial" w:cs="Arial" w:hAnsi="Arial" w:eastAsia="Arial"/>
          <w:sz w:val="26"/>
          <w:szCs w:val="26"/>
        </w:rPr>
      </w:pPr>
    </w:p>
    <w:p>
      <w:pPr>
        <w:pStyle w:val="Default"/>
        <w:spacing w:before="0" w:line="240" w:lineRule="auto"/>
        <w:jc w:val="both"/>
        <w:rPr>
          <w:del w:id="361" w:date="2022-07-25T13:17:00Z" w:author="s patni"/>
          <w:rStyle w:val="None"/>
          <w:rFonts w:ascii="Arial" w:cs="Arial" w:hAnsi="Arial" w:eastAsia="Arial"/>
          <w:outline w:val="0"/>
          <w:color w:val="ffffff"/>
          <w:sz w:val="26"/>
          <w:szCs w:val="26"/>
          <w:u w:color="ffffff"/>
          <w:shd w:val="clear" w:color="auto" w:fill="333333"/>
          <w14:textFill>
            <w14:solidFill>
              <w14:srgbClr w14:val="FFFFFF"/>
            </w14:solidFill>
          </w14:textFill>
        </w:rPr>
      </w:pPr>
    </w:p>
    <w:p>
      <w:pPr>
        <w:pStyle w:val="Body A"/>
        <w:keepLines w:val="1"/>
        <w:spacing w:before="240" w:after="0" w:line="240" w:lineRule="auto"/>
        <w:rPr>
          <w:del w:id="362" w:date="2022-07-25T13:17:00Z" w:author="s patni"/>
          <w:rStyle w:val="None"/>
          <w:rFonts w:ascii="Arial" w:cs="Arial" w:hAnsi="Arial" w:eastAsia="Arial"/>
          <w:sz w:val="26"/>
          <w:szCs w:val="26"/>
          <w:lang w:val="en-US"/>
        </w:rPr>
      </w:pPr>
    </w:p>
    <w:p>
      <w:pPr>
        <w:pStyle w:val="Body A"/>
        <w:keepLines w:val="1"/>
        <w:spacing w:before="240" w:after="0" w:line="240" w:lineRule="auto"/>
        <w:rPr>
          <w:del w:id="363" w:date="2022-07-25T13:17:00Z" w:author="s patni"/>
          <w:rStyle w:val="None"/>
          <w:rFonts w:ascii="Arial" w:cs="Arial" w:hAnsi="Arial" w:eastAsia="Arial"/>
          <w:sz w:val="26"/>
          <w:szCs w:val="26"/>
          <w:lang w:val="en-US"/>
        </w:rPr>
      </w:pPr>
    </w:p>
    <w:p>
      <w:pPr>
        <w:pStyle w:val="Body A"/>
        <w:keepLines w:val="1"/>
        <w:spacing w:before="240" w:after="0" w:line="240" w:lineRule="auto"/>
        <w:rPr>
          <w:del w:id="364" w:date="2022-07-25T13:17:00Z" w:author="s patni"/>
          <w:rStyle w:val="None"/>
          <w:rFonts w:ascii="Arial" w:cs="Arial" w:hAnsi="Arial" w:eastAsia="Arial"/>
          <w:sz w:val="26"/>
          <w:szCs w:val="26"/>
          <w:lang w:val="en-US"/>
        </w:rPr>
      </w:pPr>
    </w:p>
    <w:p>
      <w:pPr>
        <w:pStyle w:val="Body A"/>
        <w:keepLines w:val="1"/>
        <w:spacing w:before="240" w:after="0" w:line="240" w:lineRule="auto"/>
        <w:rPr>
          <w:del w:id="365" w:date="2022-07-25T13:17:00Z" w:author="s patni"/>
          <w:rStyle w:val="None"/>
          <w:rFonts w:ascii="Arial" w:cs="Arial" w:hAnsi="Arial" w:eastAsia="Arial"/>
          <w:sz w:val="26"/>
          <w:szCs w:val="26"/>
          <w:lang w:val="en-US"/>
        </w:rPr>
      </w:pPr>
    </w:p>
    <w:p>
      <w:pPr>
        <w:pStyle w:val="Body A"/>
        <w:keepLines w:val="1"/>
        <w:spacing w:before="240" w:after="0" w:line="240" w:lineRule="auto"/>
        <w:rPr>
          <w:del w:id="366" w:date="2022-07-25T13:17:00Z" w:author="s patni"/>
          <w:rStyle w:val="None"/>
          <w:rFonts w:ascii="Arial" w:cs="Arial" w:hAnsi="Arial" w:eastAsia="Arial"/>
          <w:sz w:val="26"/>
          <w:szCs w:val="26"/>
          <w:lang w:val="en-US"/>
        </w:rPr>
      </w:pPr>
    </w:p>
    <w:p>
      <w:pPr>
        <w:pStyle w:val="Body A"/>
        <w:keepLines w:val="1"/>
        <w:spacing w:before="240" w:after="0" w:line="240" w:lineRule="auto"/>
        <w:rPr>
          <w:del w:id="367" w:date="2022-07-25T13:17:00Z" w:author="s patni"/>
          <w:rStyle w:val="None"/>
          <w:rFonts w:ascii="Arial" w:cs="Arial" w:hAnsi="Arial" w:eastAsia="Arial"/>
          <w:sz w:val="26"/>
          <w:szCs w:val="26"/>
          <w:lang w:val="en-US"/>
        </w:rPr>
      </w:pPr>
    </w:p>
    <w:p>
      <w:pPr>
        <w:pStyle w:val="Body A"/>
        <w:keepLines w:val="1"/>
        <w:spacing w:before="240" w:after="0" w:line="240" w:lineRule="auto"/>
        <w:rPr>
          <w:del w:id="368" w:date="2022-07-25T13:17:00Z" w:author="s patni"/>
          <w:rStyle w:val="None"/>
          <w:rFonts w:ascii="Arial" w:cs="Arial" w:hAnsi="Arial" w:eastAsia="Arial"/>
          <w:sz w:val="26"/>
          <w:szCs w:val="26"/>
          <w:lang w:val="en-US"/>
        </w:rPr>
      </w:pPr>
    </w:p>
    <w:p>
      <w:pPr>
        <w:pStyle w:val="Body A"/>
        <w:keepLines w:val="1"/>
        <w:spacing w:before="240" w:after="0" w:line="240" w:lineRule="auto"/>
        <w:rPr>
          <w:del w:id="369" w:date="2022-07-25T13:17:00Z" w:author="s patni"/>
          <w:rStyle w:val="None"/>
          <w:rFonts w:ascii="Arial" w:cs="Arial" w:hAnsi="Arial" w:eastAsia="Arial"/>
          <w:sz w:val="26"/>
          <w:szCs w:val="26"/>
          <w:lang w:val="en-US"/>
        </w:rPr>
      </w:pPr>
    </w:p>
    <w:p>
      <w:pPr>
        <w:pStyle w:val="Body A"/>
        <w:keepLines w:val="1"/>
        <w:spacing w:before="240" w:after="0" w:line="240" w:lineRule="auto"/>
        <w:rPr>
          <w:del w:id="370" w:date="2022-07-25T13:17:00Z" w:author="s patni"/>
          <w:rStyle w:val="None"/>
          <w:rFonts w:ascii="Arial" w:cs="Arial" w:hAnsi="Arial" w:eastAsia="Arial"/>
          <w:sz w:val="26"/>
          <w:szCs w:val="26"/>
          <w:lang w:val="en-US"/>
        </w:rPr>
      </w:pPr>
    </w:p>
    <w:p>
      <w:pPr>
        <w:pStyle w:val="Body A"/>
        <w:keepLines w:val="1"/>
        <w:spacing w:before="240" w:after="0" w:line="240" w:lineRule="auto"/>
        <w:rPr>
          <w:del w:id="371" w:date="2022-07-25T13:17:00Z" w:author="s patni"/>
          <w:rStyle w:val="None"/>
          <w:rFonts w:ascii="Arial" w:cs="Arial" w:hAnsi="Arial" w:eastAsia="Arial"/>
          <w:sz w:val="26"/>
          <w:szCs w:val="26"/>
          <w:lang w:val="en-US"/>
        </w:rPr>
      </w:pPr>
    </w:p>
    <w:p>
      <w:pPr>
        <w:pStyle w:val="Body A"/>
        <w:keepLines w:val="1"/>
        <w:spacing w:before="240" w:after="0" w:line="240" w:lineRule="auto"/>
        <w:rPr>
          <w:del w:id="372" w:date="2022-07-25T13:17:00Z" w:author="s patni"/>
          <w:rStyle w:val="None"/>
          <w:rFonts w:ascii="Arial" w:cs="Arial" w:hAnsi="Arial" w:eastAsia="Arial"/>
          <w:sz w:val="26"/>
          <w:szCs w:val="26"/>
          <w:lang w:val="en-US"/>
        </w:rPr>
      </w:pPr>
    </w:p>
    <w:p>
      <w:pPr>
        <w:pStyle w:val="Body A"/>
        <w:keepLines w:val="1"/>
        <w:spacing w:before="240" w:after="0" w:line="240" w:lineRule="auto"/>
        <w:rPr>
          <w:del w:id="373" w:date="2022-07-25T13:17:00Z" w:author="s patni"/>
          <w:rStyle w:val="None"/>
          <w:rFonts w:ascii="Arial" w:cs="Arial" w:hAnsi="Arial" w:eastAsia="Arial"/>
          <w:sz w:val="26"/>
          <w:szCs w:val="26"/>
          <w:lang w:val="en-US"/>
        </w:rPr>
      </w:pPr>
    </w:p>
    <w:p>
      <w:pPr>
        <w:pStyle w:val="Body A"/>
        <w:keepLines w:val="1"/>
        <w:spacing w:before="240" w:after="0" w:line="240" w:lineRule="auto"/>
        <w:rPr>
          <w:del w:id="374" w:date="2022-07-25T13:17:00Z" w:author="s patni"/>
          <w:rStyle w:val="None"/>
          <w:rFonts w:ascii="Arial" w:cs="Arial" w:hAnsi="Arial" w:eastAsia="Arial"/>
          <w:sz w:val="26"/>
          <w:szCs w:val="26"/>
          <w:lang w:val="en-US"/>
        </w:rPr>
      </w:pPr>
    </w:p>
    <w:p>
      <w:pPr>
        <w:pStyle w:val="Body A"/>
        <w:keepLines w:val="1"/>
        <w:spacing w:before="240" w:after="0" w:line="240" w:lineRule="auto"/>
        <w:rPr>
          <w:del w:id="375" w:date="2022-07-25T13:17:00Z" w:author="s patni"/>
          <w:rStyle w:val="None"/>
          <w:rFonts w:ascii="Arial" w:cs="Arial" w:hAnsi="Arial" w:eastAsia="Arial"/>
          <w:sz w:val="26"/>
          <w:szCs w:val="26"/>
          <w:lang w:val="en-US"/>
        </w:rPr>
      </w:pPr>
    </w:p>
    <w:p>
      <w:pPr>
        <w:pStyle w:val="Body A"/>
        <w:keepLines w:val="1"/>
        <w:spacing w:before="240" w:after="0" w:line="240" w:lineRule="auto"/>
        <w:rPr>
          <w:del w:id="376" w:date="2022-07-25T13:17:00Z" w:author="s patni"/>
          <w:rStyle w:val="None"/>
          <w:rFonts w:ascii="Arial" w:cs="Arial" w:hAnsi="Arial" w:eastAsia="Arial"/>
          <w:sz w:val="26"/>
          <w:szCs w:val="26"/>
          <w:lang w:val="en-US"/>
        </w:rPr>
      </w:pPr>
    </w:p>
    <w:p>
      <w:pPr>
        <w:pStyle w:val="Body A"/>
        <w:keepLines w:val="1"/>
        <w:spacing w:before="240" w:after="0" w:line="240" w:lineRule="auto"/>
        <w:rPr>
          <w:del w:id="377" w:date="2022-07-25T13:17:00Z" w:author="s patni"/>
          <w:rStyle w:val="None"/>
          <w:rFonts w:ascii="Arial" w:cs="Arial" w:hAnsi="Arial" w:eastAsia="Arial"/>
          <w:sz w:val="26"/>
          <w:szCs w:val="26"/>
          <w:lang w:val="en-US"/>
        </w:rPr>
      </w:pPr>
    </w:p>
    <w:p>
      <w:pPr>
        <w:pStyle w:val="Body A"/>
        <w:keepLines w:val="1"/>
        <w:spacing w:before="240" w:after="0" w:line="240" w:lineRule="auto"/>
        <w:rPr>
          <w:del w:id="378" w:date="2022-07-25T13:17:00Z" w:author="s patni"/>
          <w:rStyle w:val="None"/>
          <w:rFonts w:ascii="Arial" w:cs="Arial" w:hAnsi="Arial" w:eastAsia="Arial"/>
          <w:sz w:val="26"/>
          <w:szCs w:val="26"/>
          <w:lang w:val="en-US"/>
        </w:rPr>
      </w:pPr>
    </w:p>
    <w:p>
      <w:pPr>
        <w:pStyle w:val="Body A"/>
        <w:keepLines w:val="1"/>
        <w:spacing w:before="240" w:after="0" w:line="240" w:lineRule="auto"/>
        <w:rPr>
          <w:del w:id="379" w:date="2022-07-25T13:17:00Z" w:author="s patni"/>
          <w:rStyle w:val="None"/>
          <w:rFonts w:ascii="Arial" w:cs="Arial" w:hAnsi="Arial" w:eastAsia="Arial"/>
          <w:sz w:val="26"/>
          <w:szCs w:val="26"/>
          <w:lang w:val="en-US"/>
        </w:rPr>
      </w:pPr>
    </w:p>
    <w:p>
      <w:pPr>
        <w:pStyle w:val="Body A"/>
        <w:keepLines w:val="1"/>
        <w:spacing w:before="240" w:after="0" w:line="240" w:lineRule="auto"/>
        <w:rPr>
          <w:del w:id="380" w:date="2022-07-25T13:17:00Z" w:author="s patni"/>
          <w:rStyle w:val="None"/>
          <w:rFonts w:ascii="Arial" w:cs="Arial" w:hAnsi="Arial" w:eastAsia="Arial"/>
          <w:sz w:val="26"/>
          <w:szCs w:val="26"/>
          <w:lang w:val="en-US"/>
        </w:rPr>
      </w:pPr>
    </w:p>
    <w:p>
      <w:pPr>
        <w:pStyle w:val="Body A"/>
        <w:keepLines w:val="1"/>
        <w:spacing w:before="240" w:after="0" w:line="240" w:lineRule="auto"/>
        <w:rPr>
          <w:del w:id="381" w:date="2022-07-25T13:17:00Z" w:author="s patni"/>
          <w:rStyle w:val="None"/>
          <w:rFonts w:ascii="Arial" w:cs="Arial" w:hAnsi="Arial" w:eastAsia="Arial"/>
          <w:sz w:val="26"/>
          <w:szCs w:val="26"/>
          <w:lang w:val="en-US"/>
        </w:rPr>
      </w:pPr>
    </w:p>
    <w:p>
      <w:pPr>
        <w:pStyle w:val="Body A"/>
        <w:keepLines w:val="1"/>
        <w:spacing w:before="240" w:after="0" w:line="240" w:lineRule="auto"/>
        <w:rPr>
          <w:del w:id="382" w:date="2022-07-25T13:17:00Z" w:author="s patni"/>
          <w:rStyle w:val="None"/>
          <w:rFonts w:ascii="Arial" w:cs="Arial" w:hAnsi="Arial" w:eastAsia="Arial"/>
          <w:sz w:val="26"/>
          <w:szCs w:val="26"/>
          <w:lang w:val="en-US"/>
        </w:rPr>
      </w:pPr>
    </w:p>
    <w:p>
      <w:pPr>
        <w:pStyle w:val="Body A"/>
        <w:keepLines w:val="1"/>
        <w:spacing w:before="240" w:after="0" w:line="240" w:lineRule="auto"/>
        <w:rPr>
          <w:del w:id="383" w:date="2022-07-25T13:17:00Z" w:author="s patni"/>
          <w:rStyle w:val="None"/>
          <w:rFonts w:ascii="Arial" w:cs="Arial" w:hAnsi="Arial" w:eastAsia="Arial"/>
          <w:sz w:val="26"/>
          <w:szCs w:val="26"/>
          <w:lang w:val="en-US"/>
        </w:rPr>
      </w:pPr>
    </w:p>
    <w:p>
      <w:pPr>
        <w:pStyle w:val="Body A"/>
        <w:keepLines w:val="1"/>
        <w:spacing w:before="240" w:after="0" w:line="240" w:lineRule="auto"/>
        <w:rPr>
          <w:del w:id="384" w:date="2022-07-25T13:17:00Z" w:author="s patni"/>
          <w:rStyle w:val="None"/>
          <w:rFonts w:ascii="Arial" w:cs="Arial" w:hAnsi="Arial" w:eastAsia="Arial"/>
          <w:sz w:val="26"/>
          <w:szCs w:val="26"/>
          <w:lang w:val="en-US"/>
        </w:rPr>
      </w:pPr>
    </w:p>
    <w:p>
      <w:pPr>
        <w:pStyle w:val="Body A"/>
        <w:keepLines w:val="1"/>
        <w:spacing w:before="240" w:after="0" w:line="240" w:lineRule="auto"/>
        <w:rPr>
          <w:del w:id="385" w:date="2022-07-25T13:17:00Z" w:author="s patni"/>
          <w:rStyle w:val="None"/>
          <w:rFonts w:ascii="Arial" w:cs="Arial" w:hAnsi="Arial" w:eastAsia="Arial"/>
          <w:sz w:val="26"/>
          <w:szCs w:val="26"/>
          <w:lang w:val="en-US"/>
        </w:rPr>
      </w:pPr>
    </w:p>
    <w:p>
      <w:pPr>
        <w:pStyle w:val="Body A"/>
        <w:keepLines w:val="1"/>
        <w:spacing w:before="240" w:after="0" w:line="240" w:lineRule="auto"/>
        <w:rPr>
          <w:del w:id="386" w:date="2022-07-25T13:17:00Z" w:author="s patni"/>
          <w:rStyle w:val="None"/>
          <w:rFonts w:ascii="Arial" w:cs="Arial" w:hAnsi="Arial" w:eastAsia="Arial"/>
          <w:sz w:val="26"/>
          <w:szCs w:val="26"/>
          <w:lang w:val="en-US"/>
        </w:rPr>
      </w:pPr>
    </w:p>
    <w:p>
      <w:pPr>
        <w:pStyle w:val="Body A"/>
        <w:keepLines w:val="1"/>
        <w:spacing w:before="240" w:after="0" w:line="240" w:lineRule="auto"/>
        <w:rPr>
          <w:del w:id="387" w:date="2022-07-25T13:17:00Z" w:author="s patni"/>
          <w:rStyle w:val="None"/>
          <w:rFonts w:ascii="Arial" w:cs="Arial" w:hAnsi="Arial" w:eastAsia="Arial"/>
          <w:sz w:val="26"/>
          <w:szCs w:val="26"/>
          <w:lang w:val="en-US"/>
        </w:rPr>
      </w:pPr>
    </w:p>
    <w:p>
      <w:pPr>
        <w:pStyle w:val="Body A"/>
        <w:keepLines w:val="1"/>
        <w:spacing w:before="240" w:after="0" w:line="240" w:lineRule="auto"/>
        <w:rPr>
          <w:del w:id="388" w:date="2022-07-25T13:17:00Z" w:author="s patni"/>
          <w:rStyle w:val="None"/>
          <w:rFonts w:ascii="Arial" w:cs="Arial" w:hAnsi="Arial" w:eastAsia="Arial"/>
          <w:sz w:val="26"/>
          <w:szCs w:val="26"/>
          <w:lang w:val="en-US"/>
        </w:rPr>
      </w:pPr>
    </w:p>
    <w:p>
      <w:pPr>
        <w:pStyle w:val="Body A"/>
        <w:keepLines w:val="1"/>
        <w:spacing w:before="240" w:after="0" w:line="240" w:lineRule="auto"/>
        <w:rPr>
          <w:del w:id="389" w:date="2022-07-25T13:17:00Z" w:author="s patni"/>
          <w:rStyle w:val="None"/>
          <w:rFonts w:ascii="Arial" w:cs="Arial" w:hAnsi="Arial" w:eastAsia="Arial"/>
          <w:sz w:val="26"/>
          <w:szCs w:val="26"/>
          <w:lang w:val="en-US"/>
        </w:rPr>
      </w:pPr>
    </w:p>
    <w:p>
      <w:pPr>
        <w:pStyle w:val="Body A"/>
        <w:keepLines w:val="1"/>
        <w:spacing w:before="240" w:after="0" w:line="240" w:lineRule="auto"/>
        <w:rPr>
          <w:del w:id="390" w:date="2022-07-25T13:17:00Z" w:author="s patni"/>
          <w:rStyle w:val="None"/>
          <w:rFonts w:ascii="Arial" w:cs="Arial" w:hAnsi="Arial" w:eastAsia="Arial"/>
          <w:sz w:val="26"/>
          <w:szCs w:val="26"/>
          <w:lang w:val="en-US"/>
        </w:rPr>
      </w:pPr>
    </w:p>
    <w:p>
      <w:pPr>
        <w:pStyle w:val="Body A"/>
        <w:keepLines w:val="1"/>
        <w:spacing w:before="240" w:after="0" w:line="240" w:lineRule="auto"/>
        <w:rPr>
          <w:del w:id="391" w:date="2022-07-25T13:17:00Z" w:author="s patni"/>
          <w:rStyle w:val="None"/>
          <w:rFonts w:ascii="Arial" w:cs="Arial" w:hAnsi="Arial" w:eastAsia="Arial"/>
          <w:sz w:val="26"/>
          <w:szCs w:val="26"/>
          <w:lang w:val="en-US"/>
        </w:rPr>
      </w:pPr>
    </w:p>
    <w:p>
      <w:pPr>
        <w:pStyle w:val="Body A"/>
        <w:keepLines w:val="1"/>
        <w:spacing w:before="240" w:after="0" w:line="240" w:lineRule="auto"/>
        <w:rPr>
          <w:del w:id="392" w:date="2022-07-25T13:17:00Z" w:author="s patni"/>
          <w:rStyle w:val="None"/>
          <w:rFonts w:ascii="Arial" w:cs="Arial" w:hAnsi="Arial" w:eastAsia="Arial"/>
          <w:sz w:val="26"/>
          <w:szCs w:val="26"/>
          <w:lang w:val="en-US"/>
        </w:rPr>
      </w:pPr>
    </w:p>
    <w:p>
      <w:pPr>
        <w:pStyle w:val="Body A"/>
        <w:keepLines w:val="1"/>
        <w:spacing w:before="240" w:after="0" w:line="240" w:lineRule="auto"/>
        <w:rPr>
          <w:del w:id="393" w:date="2022-07-25T13:17:00Z" w:author="s patni"/>
          <w:rStyle w:val="None"/>
          <w:rFonts w:ascii="Arial" w:cs="Arial" w:hAnsi="Arial" w:eastAsia="Arial"/>
          <w:sz w:val="26"/>
          <w:szCs w:val="26"/>
          <w:lang w:val="en-US"/>
        </w:rPr>
      </w:pPr>
      <w:del w:id="394" w:date="2022-07-25T13:17:00Z" w:author="s patni">
        <w:r>
          <w:rPr>
            <w:rStyle w:val="None"/>
            <w:rFonts w:ascii="Arial" w:hAnsi="Arial"/>
            <w:sz w:val="26"/>
            <w:szCs w:val="26"/>
            <w:rtl w:val="0"/>
            <w:lang w:val="en-US"/>
          </w:rPr>
          <w:delText>Wrapping Up</w:delText>
        </w:r>
      </w:del>
    </w:p>
    <w:p>
      <w:pPr>
        <w:pStyle w:val="Body A"/>
        <w:spacing w:before="120" w:after="0" w:line="240" w:lineRule="auto"/>
        <w:jc w:val="both"/>
        <w:rPr>
          <w:ins w:id="395" w:date="2022-07-25T13:37:00Z" w:author="s patni"/>
          <w:rStyle w:val="None"/>
          <w:rFonts w:ascii="Arial" w:cs="Arial" w:hAnsi="Arial" w:eastAsia="Arial"/>
          <w:sz w:val="26"/>
          <w:szCs w:val="26"/>
          <w:lang w:val="en-US"/>
        </w:rPr>
      </w:pPr>
      <w:del w:id="396" w:date="2022-07-25T13:17:00Z" w:author="s patni">
        <w:r>
          <w:rPr>
            <w:rStyle w:val="None"/>
            <w:rFonts w:ascii="Arial" w:hAnsi="Arial"/>
            <w:sz w:val="26"/>
            <w:szCs w:val="26"/>
            <w:rtl w:val="0"/>
            <w:lang w:val="en-US"/>
          </w:rPr>
          <w:delText>In this chapter we started with API design strategies and then looked into API creation process and modeling. Best practices for REST API design are discussed, followed by API solution architecture. We compared API modeling tools, designed an API for the podcasts subscription, and then created API for the example we created in previous chapter using OpenAPI(Swagger).</w:delText>
        </w:r>
      </w:del>
      <w:ins w:id="397" w:date="2022-07-27T11:38:00Z" w:author="s patni">
        <w:r>
          <w:rPr>
            <w:rStyle w:val="None"/>
            <w:rFonts w:ascii="Arial" w:hAnsi="Arial"/>
            <w:sz w:val="26"/>
            <w:szCs w:val="26"/>
            <w:rtl w:val="0"/>
            <w:lang w:val="en-US"/>
          </w:rPr>
          <w:t>folder in VSC</w:t>
        </w:r>
      </w:ins>
    </w:p>
    <w:p>
      <w:pPr>
        <w:pStyle w:val="Default"/>
        <w:spacing w:before="0" w:line="240" w:lineRule="auto"/>
        <w:jc w:val="both"/>
        <w:rPr>
          <w:ins w:id="398" w:date="2022-07-25T13:37: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spacing w:before="0" w:line="240" w:lineRule="auto"/>
        <w:jc w:val="both"/>
        <w:rPr>
          <w:ins w:id="399" w:date="2022-07-25T13:37:00Z" w:author="s patni"/>
          <w:rStyle w:val="None"/>
          <w:rFonts w:ascii="Arial" w:cs="Arial" w:hAnsi="Arial" w:eastAsia="Arial"/>
          <w:outline w:val="0"/>
          <w:color w:val="62c8f3"/>
          <w:u w:color="62c8f3"/>
          <w:shd w:val="clear" w:color="auto" w:fill="333333"/>
          <w14:textFill>
            <w14:solidFill>
              <w14:srgbClr w14:val="62C8F3"/>
            </w14:solidFill>
          </w14:textFill>
        </w:rPr>
      </w:pPr>
      <w:ins w:id="400" w:date="2022-07-27T11:38:00Z" w:author="s patni">
        <w:r>
          <w:rPr>
            <w:rStyle w:val="None"/>
            <w:rFonts w:ascii="Arial" w:hAnsi="Arial"/>
            <w:outline w:val="0"/>
            <w:color w:val="62c8f3"/>
            <w:u w:color="62c8f3"/>
            <w:shd w:val="clear" w:color="auto" w:fill="333333"/>
            <w:rtl w:val="0"/>
            <w:lang w:val="en-US"/>
            <w14:textFill>
              <w14:solidFill>
                <w14:srgbClr w14:val="62C8F3"/>
              </w14:solidFill>
            </w14:textFill>
          </w:rPr>
          <w:t>Create controllers folder in VSC</w:t>
        </w:r>
      </w:ins>
    </w:p>
    <w:p>
      <w:pPr>
        <w:pStyle w:val="Default"/>
        <w:spacing w:before="0" w:line="240" w:lineRule="auto"/>
        <w:jc w:val="both"/>
        <w:rPr>
          <w:ins w:id="401" w:date="2022-07-25T13:37: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spacing w:before="0" w:line="240" w:lineRule="auto"/>
        <w:jc w:val="both"/>
        <w:rPr>
          <w:ins w:id="402" w:date="2022-07-25T13:37: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spacing w:before="0" w:line="240" w:lineRule="auto"/>
        <w:jc w:val="both"/>
        <w:rPr>
          <w:ins w:id="403" w:date="2022-07-25T13:37:00Z" w:author="s patni"/>
          <w:rStyle w:val="None"/>
          <w:rFonts w:ascii="Arial" w:cs="Arial" w:hAnsi="Arial" w:eastAsia="Arial"/>
          <w:outline w:val="0"/>
          <w:color w:val="62c8f3"/>
          <w:u w:color="62c8f3"/>
          <w:shd w:val="clear" w:color="auto" w:fill="333333"/>
          <w14:textFill>
            <w14:solidFill>
              <w14:srgbClr w14:val="62C8F3"/>
            </w14:solidFill>
          </w14:textFill>
        </w:rPr>
      </w:pPr>
      <w:ins w:id="404" w:date="2022-07-27T11:38:00Z" w:author="s patni">
        <w:r>
          <w:rPr>
            <w:rStyle w:val="None"/>
            <w:rFonts w:ascii="Arial" w:hAnsi="Arial"/>
            <w:outline w:val="0"/>
            <w:color w:val="62c8f3"/>
            <w:u w:color="62c8f3"/>
            <w:shd w:val="clear" w:color="auto" w:fill="333333"/>
            <w:rtl w:val="0"/>
            <w:lang w:val="en-US"/>
            <w14:textFill>
              <w14:solidFill>
                <w14:srgbClr w14:val="62C8F3"/>
              </w14:solidFill>
            </w14:textFill>
          </w:rPr>
          <w:t>Create Service Folder in VSC</w:t>
        </w:r>
      </w:ins>
    </w:p>
    <w:p>
      <w:pPr>
        <w:pStyle w:val="Default"/>
        <w:spacing w:before="0" w:line="240" w:lineRule="auto"/>
        <w:jc w:val="both"/>
        <w:rPr>
          <w:ins w:id="405" w:date="2022-07-25T13:37: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spacing w:before="0" w:line="240" w:lineRule="auto"/>
        <w:jc w:val="both"/>
        <w:rPr>
          <w:ins w:id="406" w:date="2022-07-27T12:05:00Z" w:author="s patni"/>
          <w:rStyle w:val="None"/>
          <w:rFonts w:ascii="Arial" w:cs="Arial" w:hAnsi="Arial" w:eastAsia="Arial"/>
          <w:outline w:val="0"/>
          <w:color w:val="62c8f3"/>
          <w:u w:color="62c8f3"/>
          <w:shd w:val="clear" w:color="auto" w:fill="333333"/>
          <w14:textFill>
            <w14:solidFill>
              <w14:srgbClr w14:val="62C8F3"/>
            </w14:solidFill>
          </w14:textFill>
        </w:rPr>
      </w:pPr>
      <w:ins w:id="407" w:date="2022-07-27T12:03:00Z" w:author="s patni">
        <w:r>
          <w:rPr>
            <w:rStyle w:val="None"/>
            <w:rFonts w:ascii="Arial" w:hAnsi="Arial"/>
            <w:outline w:val="0"/>
            <w:color w:val="62c8f3"/>
            <w:u w:color="62c8f3"/>
            <w:shd w:val="clear" w:color="auto" w:fill="333333"/>
            <w:rtl w:val="0"/>
            <w:lang w:val="en-US"/>
            <w14:textFill>
              <w14:solidFill>
                <w14:srgbClr w14:val="62C8F3"/>
              </w14:solidFill>
            </w14:textFill>
          </w:rPr>
          <w:t>Create Flight class in model folder using VSC. Paste following definition of the attributes of Flight class and the select pasted code and using light bulb generate getter and setter methods.</w:t>
        </w:r>
      </w:ins>
      <w:r>
        <w:rPr>
          <w:rStyle w:val="None"/>
          <w:rFonts w:ascii="Arial" w:cs="Arial" w:hAnsi="Arial" w:eastAsia="Arial"/>
          <w:outline w:val="0"/>
          <w:color w:val="62c8f3"/>
          <w:u w:color="62c8f3"/>
          <w:shd w:val="clear" w:color="auto" w:fill="333333"/>
          <w14:textFill>
            <w14:solidFill>
              <w14:srgbClr w14:val="62C8F3"/>
            </w14:solidFill>
          </w14:textFill>
        </w:rPr>
        <w:drawing xmlns:a="http://schemas.openxmlformats.org/drawingml/2006/main">
          <wp:anchor distT="152400" distB="152400" distL="152400" distR="152400" simplePos="0" relativeHeight="251661312" behindDoc="0" locked="0" layoutInCell="1" allowOverlap="1">
            <wp:simplePos x="0" y="0"/>
            <wp:positionH relativeFrom="page">
              <wp:posOffset>1136651</wp:posOffset>
            </wp:positionH>
            <wp:positionV relativeFrom="line">
              <wp:posOffset>205190</wp:posOffset>
            </wp:positionV>
            <wp:extent cx="3340100" cy="1422400"/>
            <wp:effectExtent l="0" t="0" r="0" b="0"/>
            <wp:wrapThrough wrapText="bothSides" distL="152400" distR="152400">
              <wp:wrapPolygon edited="1">
                <wp:start x="0" y="0"/>
                <wp:lineTo x="21600" y="0"/>
                <wp:lineTo x="21600" y="21600"/>
                <wp:lineTo x="0" y="21600"/>
                <wp:lineTo x="0" y="0"/>
              </wp:wrapPolygon>
            </wp:wrapThrough>
            <wp:docPr id="1073741832" name="officeArt object" descr="Image"/>
            <wp:cNvGraphicFramePr/>
            <a:graphic xmlns:a="http://schemas.openxmlformats.org/drawingml/2006/main">
              <a:graphicData uri="http://schemas.openxmlformats.org/drawingml/2006/picture">
                <pic:pic xmlns:pic="http://schemas.openxmlformats.org/drawingml/2006/picture">
                  <pic:nvPicPr>
                    <pic:cNvPr id="1073741832" name="Image" descr="Image"/>
                    <pic:cNvPicPr>
                      <a:picLocks noChangeAspect="1"/>
                    </pic:cNvPicPr>
                  </pic:nvPicPr>
                  <pic:blipFill>
                    <a:blip r:embed="rId11">
                      <a:extLst/>
                    </a:blip>
                    <a:stretch>
                      <a:fillRect/>
                    </a:stretch>
                  </pic:blipFill>
                  <pic:spPr>
                    <a:xfrm>
                      <a:off x="0" y="0"/>
                      <a:ext cx="3340100" cy="1422400"/>
                    </a:xfrm>
                    <a:prstGeom prst="rect">
                      <a:avLst/>
                    </a:prstGeom>
                    <a:ln w="12700" cap="flat">
                      <a:noFill/>
                      <a:miter lim="400000"/>
                    </a:ln>
                    <a:effectLst/>
                  </pic:spPr>
                </pic:pic>
              </a:graphicData>
            </a:graphic>
          </wp:anchor>
        </w:drawing>
      </w:r>
    </w:p>
    <w:p>
      <w:pPr>
        <w:pStyle w:val="Default"/>
        <w:spacing w:before="0" w:line="240" w:lineRule="auto"/>
        <w:jc w:val="both"/>
        <w:rPr>
          <w:ins w:id="408" w:date="2022-07-27T12:05: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spacing w:before="0" w:line="240" w:lineRule="auto"/>
        <w:jc w:val="both"/>
        <w:rPr>
          <w:ins w:id="409" w:date="2022-07-27T12:05: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rPr>
          <w:ins w:id="410" w:date="2022-07-27T12:05:00Z" w:author="s patni"/>
          <w:rStyle w:val="None"/>
          <w:rFonts w:ascii="Courier New" w:cs="Courier New" w:hAnsi="Courier New" w:eastAsia="Courier New"/>
          <w:outline w:val="0"/>
          <w:color w:val="62c8f3"/>
          <w:sz w:val="26"/>
          <w:szCs w:val="26"/>
          <w:u w:color="62c8f3"/>
          <w:shd w:val="clear" w:color="auto" w:fill="333333"/>
          <w:lang w:val="en-US"/>
          <w14:textFill>
            <w14:solidFill>
              <w14:srgbClr w14:val="62C8F3"/>
            </w14:solidFill>
          </w14:textFill>
        </w:rPr>
      </w:pPr>
    </w:p>
    <w:p>
      <w:pPr>
        <w:pStyle w:val="Default"/>
        <w:rPr>
          <w:ins w:id="411" w:date="2022-07-27T12:05:00Z" w:author="s patni"/>
          <w:rStyle w:val="None"/>
          <w:rFonts w:ascii="Courier New" w:cs="Courier New" w:hAnsi="Courier New" w:eastAsia="Courier New"/>
          <w:outline w:val="0"/>
          <w:color w:val="62c8f3"/>
          <w:sz w:val="26"/>
          <w:szCs w:val="26"/>
          <w:u w:color="62c8f3"/>
          <w:shd w:val="clear" w:color="auto" w:fill="333333"/>
          <w:lang w:val="en-US"/>
          <w14:textFill>
            <w14:solidFill>
              <w14:srgbClr w14:val="62C8F3"/>
            </w14:solidFill>
          </w14:textFill>
        </w:rPr>
      </w:pPr>
    </w:p>
    <w:p>
      <w:pPr>
        <w:pStyle w:val="Default"/>
        <w:rPr>
          <w:ins w:id="412" w:date="2022-07-27T12:05:00Z" w:author="s patni"/>
          <w:rStyle w:val="None"/>
          <w:rFonts w:ascii="Courier New" w:cs="Courier New" w:hAnsi="Courier New" w:eastAsia="Courier New"/>
          <w:outline w:val="0"/>
          <w:color w:val="62c8f3"/>
          <w:sz w:val="26"/>
          <w:szCs w:val="26"/>
          <w:u w:color="62c8f3"/>
          <w:shd w:val="clear" w:color="auto" w:fill="333333"/>
          <w:lang w:val="en-US"/>
          <w14:textFill>
            <w14:solidFill>
              <w14:srgbClr w14:val="62C8F3"/>
            </w14:solidFill>
          </w14:textFill>
        </w:rPr>
      </w:pPr>
    </w:p>
    <w:p>
      <w:pPr>
        <w:pStyle w:val="Default"/>
        <w:rPr>
          <w:ins w:id="413" w:date="2022-07-27T12:05:00Z" w:author="s patni"/>
          <w:rStyle w:val="None"/>
          <w:rFonts w:ascii="Courier New" w:cs="Courier New" w:hAnsi="Courier New" w:eastAsia="Courier New"/>
          <w:outline w:val="0"/>
          <w:color w:val="62c8f3"/>
          <w:sz w:val="26"/>
          <w:szCs w:val="26"/>
          <w:u w:color="62c8f3"/>
          <w:shd w:val="clear" w:color="auto" w:fill="333333"/>
          <w:lang w:val="en-US"/>
          <w14:textFill>
            <w14:solidFill>
              <w14:srgbClr w14:val="62C8F3"/>
            </w14:solidFill>
          </w14:textFill>
        </w:rPr>
      </w:pPr>
    </w:p>
    <w:p>
      <w:pPr>
        <w:pStyle w:val="Default"/>
        <w:rPr>
          <w:ins w:id="414" w:date="2022-07-27T12:05: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415"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package </w:t>
        </w:r>
      </w:ins>
      <w:ins w:id="416" w:date="2022-07-27T12:05: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com.rest.domain</w:t>
        </w:r>
      </w:ins>
      <w:ins w:id="417"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418" w:date="2022-07-27T12:05: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419" w:date="2022-07-27T12:05: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420" w:date="2022-07-27T12:05: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io.swagger.v3.oas.annotations.media.Schema</w:t>
        </w:r>
      </w:ins>
      <w:ins w:id="421"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422" w:date="2022-07-27T12:05: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423" w:date="2022-07-27T12:05: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@Schema(description=</w:t>
        </w:r>
      </w:ins>
      <w:ins w:id="424" w:date="2022-07-27T12:05:00Z" w:author="s patni">
        <w:r>
          <w:rPr>
            <w:rStyle w:val="None"/>
            <w:rFonts w:ascii="Courier New" w:hAnsi="Courier New"/>
            <w:outline w:val="0"/>
            <w:color w:val="6a8759"/>
            <w:sz w:val="26"/>
            <w:szCs w:val="26"/>
            <w:u w:color="6a8759"/>
            <w:shd w:val="clear" w:color="auto" w:fill="2a2a2a"/>
            <w:rtl w:val="0"/>
            <w:lang w:val="en-US"/>
            <w14:textFill>
              <w14:solidFill>
                <w14:srgbClr w14:val="6A8759"/>
              </w14:solidFill>
            </w14:textFill>
          </w:rPr>
          <w:t>"Flight"</w:t>
        </w:r>
      </w:ins>
      <w:ins w:id="425" w:date="2022-07-27T12:05: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426" w:date="2022-07-27T12:05: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427"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public class </w:t>
        </w:r>
      </w:ins>
      <w:ins w:id="428" w:date="2022-07-27T12:05: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Flight {</w:t>
        </w:r>
      </w:ins>
    </w:p>
    <w:p>
      <w:pPr>
        <w:pStyle w:val="Default"/>
        <w:rPr>
          <w:ins w:id="429" w:date="2022-07-27T12:05: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430" w:date="2022-07-27T12:05: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431"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private </w:t>
        </w:r>
      </w:ins>
      <w:ins w:id="432" w:date="2022-07-27T12:05: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String id</w:t>
        </w:r>
      </w:ins>
      <w:ins w:id="433"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434" w:date="2022-07-27T12:05: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435"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private </w:t>
        </w:r>
      </w:ins>
      <w:ins w:id="436" w:date="2022-07-27T12:05: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String departure</w:t>
        </w:r>
      </w:ins>
      <w:ins w:id="437"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438" w:date="2022-07-27T12:05: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439"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private </w:t>
        </w:r>
      </w:ins>
      <w:ins w:id="440" w:date="2022-07-27T12:05: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String origin</w:t>
        </w:r>
      </w:ins>
      <w:ins w:id="441"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442" w:date="2022-07-27T12:05: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443"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private </w:t>
        </w:r>
      </w:ins>
      <w:ins w:id="444" w:date="2022-07-27T12:05: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String destination</w:t>
        </w:r>
      </w:ins>
      <w:ins w:id="445"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446" w:date="2022-07-27T12:05:00Z" w:author="s patni"/>
          <w:rStyle w:val="None"/>
          <w:rFonts w:ascii="Courier New" w:cs="Courier New" w:hAnsi="Courier New" w:eastAsia="Courier New"/>
          <w:outline w:val="0"/>
          <w:color w:val="cc7831"/>
          <w:sz w:val="26"/>
          <w:szCs w:val="26"/>
          <w:u w:color="cc7831"/>
          <w:shd w:val="clear" w:color="auto" w:fill="2a2a2a"/>
          <w:lang w:val="en-US"/>
          <w14:textFill>
            <w14:solidFill>
              <w14:srgbClr w14:val="CC7831"/>
            </w14:solidFill>
          </w14:textFill>
        </w:rPr>
      </w:pPr>
    </w:p>
    <w:p>
      <w:pPr>
        <w:pStyle w:val="Default"/>
        <w:rPr>
          <w:ins w:id="447" w:date="2022-07-27T12:05: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448"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public </w:t>
        </w:r>
      </w:ins>
      <w:ins w:id="449" w:date="2022-07-27T12:05:00Z" w:author="s patni">
        <w:r>
          <w:rPr>
            <w:rStyle w:val="None"/>
            <w:rFonts w:ascii="Courier New" w:hAnsi="Courier New"/>
            <w:outline w:val="0"/>
            <w:color w:val="a9b7c6"/>
            <w:sz w:val="26"/>
            <w:szCs w:val="26"/>
            <w:u w:color="a9b7c6"/>
            <w:shd w:val="clear" w:color="auto" w:fill="2a2a2a"/>
            <w:rtl w:val="0"/>
            <w:lang w:val="nl-NL"/>
            <w14:textFill>
              <w14:solidFill>
                <w14:srgbClr w14:val="A9B7C6"/>
              </w14:solidFill>
            </w14:textFill>
          </w:rPr>
          <w:t>String getId() {</w:t>
        </w:r>
      </w:ins>
    </w:p>
    <w:p>
      <w:pPr>
        <w:pStyle w:val="Default"/>
        <w:rPr>
          <w:ins w:id="450" w:date="2022-07-27T12:05: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451" w:date="2022-07-27T12:05: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452"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return </w:t>
        </w:r>
      </w:ins>
      <w:ins w:id="453" w:date="2022-07-27T12:05: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id</w:t>
        </w:r>
      </w:ins>
      <w:ins w:id="454"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455" w:date="2022-07-27T12:05: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456"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w:t>
        </w:r>
      </w:ins>
      <w:ins w:id="457" w:date="2022-07-27T12:05: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458" w:date="2022-07-27T12:05: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459" w:date="2022-07-27T12:05: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460"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public void </w:t>
        </w:r>
      </w:ins>
      <w:ins w:id="461" w:date="2022-07-27T12:05:00Z" w:author="s patni">
        <w:r>
          <w:rPr>
            <w:rStyle w:val="None"/>
            <w:rFonts w:ascii="Courier New" w:hAnsi="Courier New"/>
            <w:outline w:val="0"/>
            <w:color w:val="a9b7c6"/>
            <w:sz w:val="26"/>
            <w:szCs w:val="26"/>
            <w:u w:color="a9b7c6"/>
            <w:shd w:val="clear" w:color="auto" w:fill="2a2a2a"/>
            <w:rtl w:val="0"/>
            <w:lang w:val="nl-NL"/>
            <w14:textFill>
              <w14:solidFill>
                <w14:srgbClr w14:val="A9B7C6"/>
              </w14:solidFill>
            </w14:textFill>
          </w:rPr>
          <w:t>setId(String id) {</w:t>
        </w:r>
      </w:ins>
    </w:p>
    <w:p>
      <w:pPr>
        <w:pStyle w:val="Default"/>
        <w:rPr>
          <w:ins w:id="462" w:date="2022-07-27T12:05: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463" w:date="2022-07-27T12:05: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464"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this</w:t>
        </w:r>
      </w:ins>
      <w:ins w:id="465" w:date="2022-07-27T12:05: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.id = id</w:t>
        </w:r>
      </w:ins>
      <w:ins w:id="466"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467" w:date="2022-07-27T12:05: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468"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w:t>
        </w:r>
      </w:ins>
      <w:ins w:id="469" w:date="2022-07-27T12:05: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470" w:date="2022-07-27T12:05: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471" w:date="2022-07-27T12:05: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472"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public </w:t>
        </w:r>
      </w:ins>
      <w:ins w:id="473" w:date="2022-07-27T12:05:00Z" w:author="s patni">
        <w:r>
          <w:rPr>
            <w:rStyle w:val="None"/>
            <w:rFonts w:ascii="Courier New" w:hAnsi="Courier New"/>
            <w:outline w:val="0"/>
            <w:color w:val="a9b7c6"/>
            <w:sz w:val="26"/>
            <w:szCs w:val="26"/>
            <w:u w:color="a9b7c6"/>
            <w:shd w:val="clear" w:color="auto" w:fill="2a2a2a"/>
            <w:rtl w:val="0"/>
            <w:lang w:val="nl-NL"/>
            <w14:textFill>
              <w14:solidFill>
                <w14:srgbClr w14:val="A9B7C6"/>
              </w14:solidFill>
            </w14:textFill>
          </w:rPr>
          <w:t>String getDeparture() {</w:t>
        </w:r>
      </w:ins>
    </w:p>
    <w:p>
      <w:pPr>
        <w:pStyle w:val="Default"/>
        <w:rPr>
          <w:ins w:id="474" w:date="2022-07-27T12:05: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475" w:date="2022-07-27T12:05: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476"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return </w:t>
        </w:r>
      </w:ins>
      <w:ins w:id="477" w:date="2022-07-27T12:05:00Z" w:author="s patni">
        <w:r>
          <w:rPr>
            <w:rStyle w:val="None"/>
            <w:rFonts w:ascii="Courier New" w:hAnsi="Courier New"/>
            <w:outline w:val="0"/>
            <w:color w:val="a9b7c6"/>
            <w:sz w:val="26"/>
            <w:szCs w:val="26"/>
            <w:u w:color="a9b7c6"/>
            <w:shd w:val="clear" w:color="auto" w:fill="2a2a2a"/>
            <w:rtl w:val="0"/>
            <w:lang w:val="fr-FR"/>
            <w14:textFill>
              <w14:solidFill>
                <w14:srgbClr w14:val="A9B7C6"/>
              </w14:solidFill>
            </w14:textFill>
          </w:rPr>
          <w:t>departure</w:t>
        </w:r>
      </w:ins>
      <w:ins w:id="478"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479" w:date="2022-07-27T12:05: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480"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w:t>
        </w:r>
      </w:ins>
      <w:ins w:id="481" w:date="2022-07-27T12:05: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482" w:date="2022-07-27T12:05: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483" w:date="2022-07-27T12:05: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484"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public void </w:t>
        </w:r>
      </w:ins>
      <w:ins w:id="485" w:date="2022-07-27T12:05: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setDeparture(String departure) {</w:t>
        </w:r>
      </w:ins>
    </w:p>
    <w:p>
      <w:pPr>
        <w:pStyle w:val="Default"/>
        <w:rPr>
          <w:ins w:id="486" w:date="2022-07-27T12:05: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487" w:date="2022-07-27T12:05: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488"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this</w:t>
        </w:r>
      </w:ins>
      <w:ins w:id="489" w:date="2022-07-27T12:05: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.departure = departure</w:t>
        </w:r>
      </w:ins>
      <w:ins w:id="490"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491" w:date="2022-07-27T12:05: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492"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w:t>
        </w:r>
      </w:ins>
      <w:ins w:id="493" w:date="2022-07-27T12:05: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494" w:date="2022-07-27T12:05: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495" w:date="2022-07-27T12:05: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496"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public </w:t>
        </w:r>
      </w:ins>
      <w:ins w:id="497" w:date="2022-07-27T12:05:00Z" w:author="s patni">
        <w:r>
          <w:rPr>
            <w:rStyle w:val="None"/>
            <w:rFonts w:ascii="Courier New" w:hAnsi="Courier New"/>
            <w:outline w:val="0"/>
            <w:color w:val="a9b7c6"/>
            <w:sz w:val="26"/>
            <w:szCs w:val="26"/>
            <w:u w:color="a9b7c6"/>
            <w:shd w:val="clear" w:color="auto" w:fill="2a2a2a"/>
            <w:rtl w:val="0"/>
            <w:lang w:val="nl-NL"/>
            <w14:textFill>
              <w14:solidFill>
                <w14:srgbClr w14:val="A9B7C6"/>
              </w14:solidFill>
            </w14:textFill>
          </w:rPr>
          <w:t>String getOrigin() {</w:t>
        </w:r>
      </w:ins>
    </w:p>
    <w:p>
      <w:pPr>
        <w:pStyle w:val="Default"/>
        <w:rPr>
          <w:ins w:id="498" w:date="2022-07-27T12:05: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499" w:date="2022-07-27T12:05: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500"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return </w:t>
        </w:r>
      </w:ins>
      <w:ins w:id="501" w:date="2022-07-27T12:05: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origin</w:t>
        </w:r>
      </w:ins>
      <w:ins w:id="502"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503" w:date="2022-07-27T12:05: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504"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w:t>
        </w:r>
      </w:ins>
      <w:ins w:id="505" w:date="2022-07-27T12:05: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506" w:date="2022-07-27T12:05: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507" w:date="2022-07-27T12:05: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508"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public void </w:t>
        </w:r>
      </w:ins>
      <w:ins w:id="509" w:date="2022-07-27T12:05: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setOrigin(String origin) {</w:t>
        </w:r>
      </w:ins>
    </w:p>
    <w:p>
      <w:pPr>
        <w:pStyle w:val="Default"/>
        <w:rPr>
          <w:ins w:id="510" w:date="2022-07-27T12:05: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511" w:date="2022-07-27T12:05: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512"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this</w:t>
        </w:r>
      </w:ins>
      <w:ins w:id="513" w:date="2022-07-27T12:05: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.origin = origin</w:t>
        </w:r>
      </w:ins>
      <w:ins w:id="514"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515" w:date="2022-07-27T12:05: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516"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w:t>
        </w:r>
      </w:ins>
      <w:ins w:id="517" w:date="2022-07-27T12:05: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518" w:date="2022-07-27T12:05: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519" w:date="2022-07-27T12:05: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520"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public </w:t>
        </w:r>
      </w:ins>
      <w:ins w:id="521" w:date="2022-07-27T12:05:00Z" w:author="s patni">
        <w:r>
          <w:rPr>
            <w:rStyle w:val="None"/>
            <w:rFonts w:ascii="Courier New" w:hAnsi="Courier New"/>
            <w:outline w:val="0"/>
            <w:color w:val="a9b7c6"/>
            <w:sz w:val="26"/>
            <w:szCs w:val="26"/>
            <w:u w:color="a9b7c6"/>
            <w:shd w:val="clear" w:color="auto" w:fill="2a2a2a"/>
            <w:rtl w:val="0"/>
            <w:lang w:val="nl-NL"/>
            <w14:textFill>
              <w14:solidFill>
                <w14:srgbClr w14:val="A9B7C6"/>
              </w14:solidFill>
            </w14:textFill>
          </w:rPr>
          <w:t>String getDestination() {</w:t>
        </w:r>
      </w:ins>
    </w:p>
    <w:p>
      <w:pPr>
        <w:pStyle w:val="Default"/>
        <w:rPr>
          <w:ins w:id="522" w:date="2022-07-27T12:05: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523" w:date="2022-07-27T12:05: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524"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return </w:t>
        </w:r>
      </w:ins>
      <w:ins w:id="525" w:date="2022-07-27T12:05:00Z" w:author="s patni">
        <w:r>
          <w:rPr>
            <w:rStyle w:val="None"/>
            <w:rFonts w:ascii="Courier New" w:hAnsi="Courier New"/>
            <w:outline w:val="0"/>
            <w:color w:val="a9b7c6"/>
            <w:sz w:val="26"/>
            <w:szCs w:val="26"/>
            <w:u w:color="a9b7c6"/>
            <w:shd w:val="clear" w:color="auto" w:fill="2a2a2a"/>
            <w:rtl w:val="0"/>
            <w:lang w:val="fr-FR"/>
            <w14:textFill>
              <w14:solidFill>
                <w14:srgbClr w14:val="A9B7C6"/>
              </w14:solidFill>
            </w14:textFill>
          </w:rPr>
          <w:t>destination</w:t>
        </w:r>
      </w:ins>
      <w:ins w:id="526"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527" w:date="2022-07-27T12:05: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528"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w:t>
        </w:r>
      </w:ins>
      <w:ins w:id="529" w:date="2022-07-27T12:05: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530" w:date="2022-07-27T12:05: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531" w:date="2022-07-27T12:05: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532"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public void </w:t>
        </w:r>
      </w:ins>
      <w:ins w:id="533" w:date="2022-07-27T12:05:00Z" w:author="s patni">
        <w:r>
          <w:rPr>
            <w:rStyle w:val="None"/>
            <w:rFonts w:ascii="Courier New" w:hAnsi="Courier New"/>
            <w:outline w:val="0"/>
            <w:color w:val="a9b7c6"/>
            <w:sz w:val="26"/>
            <w:szCs w:val="26"/>
            <w:u w:color="a9b7c6"/>
            <w:shd w:val="clear" w:color="auto" w:fill="2a2a2a"/>
            <w:rtl w:val="0"/>
            <w:lang w:val="nl-NL"/>
            <w14:textFill>
              <w14:solidFill>
                <w14:srgbClr w14:val="A9B7C6"/>
              </w14:solidFill>
            </w14:textFill>
          </w:rPr>
          <w:t>setDestination(String destination) {</w:t>
        </w:r>
      </w:ins>
    </w:p>
    <w:p>
      <w:pPr>
        <w:pStyle w:val="Default"/>
        <w:rPr>
          <w:ins w:id="534" w:date="2022-07-27T12:05: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535" w:date="2022-07-27T12:05: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536"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this</w:t>
        </w:r>
      </w:ins>
      <w:ins w:id="537" w:date="2022-07-27T12:05:00Z" w:author="s patni">
        <w:r>
          <w:rPr>
            <w:rStyle w:val="None"/>
            <w:rFonts w:ascii="Courier New" w:hAnsi="Courier New"/>
            <w:outline w:val="0"/>
            <w:color w:val="a9b7c6"/>
            <w:sz w:val="26"/>
            <w:szCs w:val="26"/>
            <w:u w:color="a9b7c6"/>
            <w:shd w:val="clear" w:color="auto" w:fill="2a2a2a"/>
            <w:rtl w:val="0"/>
            <w:lang w:val="fr-FR"/>
            <w14:textFill>
              <w14:solidFill>
                <w14:srgbClr w14:val="A9B7C6"/>
              </w14:solidFill>
            </w14:textFill>
          </w:rPr>
          <w:t>.destination = destination</w:t>
        </w:r>
      </w:ins>
      <w:ins w:id="538"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539" w:date="2022-07-27T12:05: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540" w:date="2022-07-27T12:05: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w:t>
        </w:r>
      </w:ins>
      <w:ins w:id="541" w:date="2022-07-27T12:05: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542" w:date="2022-07-27T12:05: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543" w:date="2022-07-27T12:05: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544" w:date="2022-07-25T13:37:00Z" w:author="s patni"/>
          <w:rStyle w:val="None"/>
          <w:rFonts w:ascii="Courier New" w:cs="Courier New" w:hAnsi="Courier New" w:eastAsia="Courier New"/>
          <w:outline w:val="0"/>
          <w:color w:val="62c8f3"/>
          <w:sz w:val="26"/>
          <w:szCs w:val="26"/>
          <w:u w:color="62c8f3"/>
          <w:shd w:val="clear" w:color="auto" w:fill="333333"/>
          <w:lang w:val="en-US"/>
          <w14:textFill>
            <w14:solidFill>
              <w14:srgbClr w14:val="62C8F3"/>
            </w14:solidFill>
          </w14:textFill>
        </w:rPr>
      </w:pPr>
    </w:p>
    <w:p>
      <w:pPr>
        <w:pStyle w:val="Default"/>
        <w:spacing w:before="0" w:line="240" w:lineRule="auto"/>
        <w:jc w:val="both"/>
        <w:rPr>
          <w:ins w:id="545" w:date="2022-07-25T13:37: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spacing w:before="0" w:line="240" w:lineRule="auto"/>
        <w:jc w:val="both"/>
        <w:rPr>
          <w:ins w:id="546" w:date="2022-07-27T12:10:00Z" w:author="s patni"/>
          <w:rStyle w:val="None"/>
          <w:rFonts w:ascii="Arial" w:cs="Arial" w:hAnsi="Arial" w:eastAsia="Arial"/>
          <w:outline w:val="0"/>
          <w:color w:val="62c8f3"/>
          <w:u w:color="62c8f3"/>
          <w:shd w:val="clear" w:color="auto" w:fill="333333"/>
          <w14:textFill>
            <w14:solidFill>
              <w14:srgbClr w14:val="62C8F3"/>
            </w14:solidFill>
          </w14:textFill>
        </w:rPr>
      </w:pPr>
      <w:ins w:id="547" w:date="2022-07-27T12:10:00Z" w:author="s patni">
        <w:r>
          <w:rPr>
            <w:rStyle w:val="None"/>
            <w:rFonts w:ascii="Arial" w:hAnsi="Arial"/>
            <w:outline w:val="0"/>
            <w:color w:val="62c8f3"/>
            <w:u w:color="62c8f3"/>
            <w:shd w:val="clear" w:color="auto" w:fill="333333"/>
            <w:rtl w:val="0"/>
            <w:lang w:val="en-US"/>
            <w14:textFill>
              <w14:solidFill>
                <w14:srgbClr w14:val="62C8F3"/>
              </w14:solidFill>
            </w14:textFill>
          </w:rPr>
          <w:t>Create  Passenger Class in model folder using VSC. Paste passenger attributes code and then generate getter and setter methods like for flight object.</w:t>
        </w:r>
      </w:ins>
    </w:p>
    <w:p>
      <w:pPr>
        <w:pStyle w:val="Default"/>
        <w:spacing w:before="0" w:line="240" w:lineRule="auto"/>
        <w:jc w:val="both"/>
        <w:rPr>
          <w:ins w:id="548" w:date="2022-07-27T12:10: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rPr>
          <w:ins w:id="549" w:date="2022-07-27T12:10: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550"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package </w:t>
        </w:r>
      </w:ins>
      <w:ins w:id="551"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com.rest.domain</w:t>
        </w:r>
      </w:ins>
      <w:ins w:id="552"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553" w:date="2022-07-27T12:10: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554" w:date="2022-07-27T12:10: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555" w:date="2022-07-27T12:10: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io.swagger.v3.oas.annotations.media.Schema</w:t>
        </w:r>
      </w:ins>
      <w:ins w:id="556"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557" w:date="2022-07-27T12:10: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558"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@Schema(description=</w:t>
        </w:r>
      </w:ins>
      <w:ins w:id="559" w:date="2022-07-27T12:10:00Z" w:author="s patni">
        <w:r>
          <w:rPr>
            <w:rStyle w:val="None"/>
            <w:rFonts w:ascii="Courier New" w:hAnsi="Courier New"/>
            <w:outline w:val="0"/>
            <w:color w:val="6a8759"/>
            <w:sz w:val="26"/>
            <w:szCs w:val="26"/>
            <w:u w:color="6a8759"/>
            <w:shd w:val="clear" w:color="auto" w:fill="2a2a2a"/>
            <w:rtl w:val="0"/>
            <w:lang w:val="en-US"/>
            <w14:textFill>
              <w14:solidFill>
                <w14:srgbClr w14:val="6A8759"/>
              </w14:solidFill>
            </w14:textFill>
          </w:rPr>
          <w:t>"Passenger"</w:t>
        </w:r>
      </w:ins>
      <w:ins w:id="560"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561" w:date="2022-07-27T12:10: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562"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public class </w:t>
        </w:r>
      </w:ins>
      <w:ins w:id="563"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Passenger {</w:t>
        </w:r>
      </w:ins>
    </w:p>
    <w:p>
      <w:pPr>
        <w:pStyle w:val="Default"/>
        <w:rPr>
          <w:ins w:id="564" w:date="2022-07-27T12:10: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565"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566"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private </w:t>
        </w:r>
      </w:ins>
      <w:ins w:id="567"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String id</w:t>
        </w:r>
      </w:ins>
      <w:ins w:id="568"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569" w:date="2022-07-27T12:10: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570"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private </w:t>
        </w:r>
      </w:ins>
      <w:ins w:id="571" w:date="2022-07-27T12:10:00Z" w:author="s patni">
        <w:r>
          <w:rPr>
            <w:rStyle w:val="None"/>
            <w:rFonts w:ascii="Courier New" w:hAnsi="Courier New"/>
            <w:outline w:val="0"/>
            <w:color w:val="a9b7c6"/>
            <w:sz w:val="26"/>
            <w:szCs w:val="26"/>
            <w:u w:color="a9b7c6"/>
            <w:shd w:val="clear" w:color="auto" w:fill="2a2a2a"/>
            <w:rtl w:val="0"/>
            <w:lang w:val="nl-NL"/>
            <w14:textFill>
              <w14:solidFill>
                <w14:srgbClr w14:val="A9B7C6"/>
              </w14:solidFill>
            </w14:textFill>
          </w:rPr>
          <w:t>String name</w:t>
        </w:r>
      </w:ins>
      <w:ins w:id="572"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573" w:date="2022-07-27T12:10:00Z" w:author="s patni"/>
          <w:rStyle w:val="None"/>
          <w:rFonts w:ascii="Courier New" w:cs="Courier New" w:hAnsi="Courier New" w:eastAsia="Courier New"/>
          <w:outline w:val="0"/>
          <w:color w:val="cc7831"/>
          <w:sz w:val="26"/>
          <w:szCs w:val="26"/>
          <w:u w:color="cc7831"/>
          <w:shd w:val="clear" w:color="auto" w:fill="2a2a2a"/>
          <w:lang w:val="en-US"/>
          <w14:textFill>
            <w14:solidFill>
              <w14:srgbClr w14:val="CC7831"/>
            </w14:solidFill>
          </w14:textFill>
        </w:rPr>
      </w:pPr>
    </w:p>
    <w:p>
      <w:pPr>
        <w:pStyle w:val="Default"/>
        <w:rPr>
          <w:ins w:id="574" w:date="2022-07-27T12:10: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575"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public </w:t>
        </w:r>
      </w:ins>
      <w:ins w:id="576" w:date="2022-07-27T12:10:00Z" w:author="s patni">
        <w:r>
          <w:rPr>
            <w:rStyle w:val="None"/>
            <w:rFonts w:ascii="Courier New" w:hAnsi="Courier New"/>
            <w:outline w:val="0"/>
            <w:color w:val="a9b7c6"/>
            <w:sz w:val="26"/>
            <w:szCs w:val="26"/>
            <w:u w:color="a9b7c6"/>
            <w:shd w:val="clear" w:color="auto" w:fill="2a2a2a"/>
            <w:rtl w:val="0"/>
            <w:lang w:val="nl-NL"/>
            <w14:textFill>
              <w14:solidFill>
                <w14:srgbClr w14:val="A9B7C6"/>
              </w14:solidFill>
            </w14:textFill>
          </w:rPr>
          <w:t>String getId() {</w:t>
        </w:r>
      </w:ins>
    </w:p>
    <w:p>
      <w:pPr>
        <w:pStyle w:val="Default"/>
        <w:rPr>
          <w:ins w:id="577" w:date="2022-07-27T12:10: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578"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579"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return </w:t>
        </w:r>
      </w:ins>
      <w:ins w:id="580"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id</w:t>
        </w:r>
      </w:ins>
      <w:ins w:id="581"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582" w:date="2022-07-27T12:10: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583"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w:t>
        </w:r>
      </w:ins>
      <w:ins w:id="584"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585" w:date="2022-07-27T12:10: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586"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587"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public void </w:t>
        </w:r>
      </w:ins>
      <w:ins w:id="588" w:date="2022-07-27T12:10:00Z" w:author="s patni">
        <w:r>
          <w:rPr>
            <w:rStyle w:val="None"/>
            <w:rFonts w:ascii="Courier New" w:hAnsi="Courier New"/>
            <w:outline w:val="0"/>
            <w:color w:val="a9b7c6"/>
            <w:sz w:val="26"/>
            <w:szCs w:val="26"/>
            <w:u w:color="a9b7c6"/>
            <w:shd w:val="clear" w:color="auto" w:fill="2a2a2a"/>
            <w:rtl w:val="0"/>
            <w:lang w:val="nl-NL"/>
            <w14:textFill>
              <w14:solidFill>
                <w14:srgbClr w14:val="A9B7C6"/>
              </w14:solidFill>
            </w14:textFill>
          </w:rPr>
          <w:t>setId(String id) {</w:t>
        </w:r>
      </w:ins>
    </w:p>
    <w:p>
      <w:pPr>
        <w:pStyle w:val="Default"/>
        <w:rPr>
          <w:ins w:id="589" w:date="2022-07-27T12:10: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590"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591"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this</w:t>
        </w:r>
      </w:ins>
      <w:ins w:id="592"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.id = id</w:t>
        </w:r>
      </w:ins>
      <w:ins w:id="593"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594" w:date="2022-07-27T12:10: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595"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w:t>
        </w:r>
      </w:ins>
      <w:ins w:id="596"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597" w:date="2022-07-27T12:10: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598"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599"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public </w:t>
        </w:r>
      </w:ins>
      <w:ins w:id="600"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String getName() {</w:t>
        </w:r>
      </w:ins>
    </w:p>
    <w:p>
      <w:pPr>
        <w:pStyle w:val="Default"/>
        <w:rPr>
          <w:ins w:id="601" w:date="2022-07-27T12:10: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602"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603"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return </w:t>
        </w:r>
      </w:ins>
      <w:ins w:id="604"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name</w:t>
        </w:r>
      </w:ins>
      <w:ins w:id="605"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606" w:date="2022-07-27T12:10: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607"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w:t>
        </w:r>
      </w:ins>
      <w:ins w:id="608"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609" w:date="2022-07-27T12:10: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610"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611"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public void </w:t>
        </w:r>
      </w:ins>
      <w:ins w:id="612"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setName(String name) {</w:t>
        </w:r>
      </w:ins>
    </w:p>
    <w:p>
      <w:pPr>
        <w:pStyle w:val="Default"/>
        <w:rPr>
          <w:ins w:id="613" w:date="2022-07-27T12:10: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614"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615"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this</w:t>
        </w:r>
      </w:ins>
      <w:ins w:id="616"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.name = name</w:t>
        </w:r>
      </w:ins>
      <w:ins w:id="617"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618" w:date="2022-07-27T12:10: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619"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w:t>
        </w:r>
      </w:ins>
      <w:ins w:id="620"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621" w:date="2022-07-27T12:10: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622"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spacing w:before="0" w:line="240" w:lineRule="auto"/>
        <w:jc w:val="both"/>
        <w:rPr>
          <w:ins w:id="623" w:date="2022-07-27T12:10: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spacing w:before="0" w:line="240" w:lineRule="auto"/>
        <w:jc w:val="both"/>
        <w:rPr>
          <w:ins w:id="624" w:date="2022-07-27T12:10: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spacing w:before="0" w:line="240" w:lineRule="auto"/>
        <w:jc w:val="both"/>
        <w:rPr>
          <w:ins w:id="625" w:date="2022-07-27T12:10:00Z" w:author="s patni"/>
          <w:rStyle w:val="None"/>
          <w:rFonts w:ascii="Arial" w:cs="Arial" w:hAnsi="Arial" w:eastAsia="Arial"/>
          <w:outline w:val="0"/>
          <w:color w:val="62c8f3"/>
          <w:u w:color="62c8f3"/>
          <w:shd w:val="clear" w:color="auto" w:fill="333333"/>
          <w14:textFill>
            <w14:solidFill>
              <w14:srgbClr w14:val="62C8F3"/>
            </w14:solidFill>
          </w14:textFill>
        </w:rPr>
      </w:pPr>
      <w:ins w:id="626" w:date="2022-07-27T12:10:00Z" w:author="s patni">
        <w:r>
          <w:rPr>
            <w:rStyle w:val="None"/>
            <w:rFonts w:ascii="Arial" w:hAnsi="Arial"/>
            <w:outline w:val="0"/>
            <w:color w:val="62c8f3"/>
            <w:u w:color="62c8f3"/>
            <w:shd w:val="clear" w:color="auto" w:fill="333333"/>
            <w:rtl w:val="0"/>
            <w:lang w:val="en-US"/>
            <w14:textFill>
              <w14:solidFill>
                <w14:srgbClr w14:val="62C8F3"/>
              </w14:solidFill>
            </w14:textFill>
          </w:rPr>
          <w:t>Create FlightService class in service folder using VSC and paste following folder. In this code we are creating flightRepo for storing flights in memory. Get methods will be implemented to fetch details of a flight and list of all flights.</w:t>
        </w:r>
      </w:ins>
    </w:p>
    <w:p>
      <w:pPr>
        <w:pStyle w:val="Default"/>
        <w:rPr>
          <w:ins w:id="627" w:date="2022-07-27T12:10: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628"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package </w:t>
        </w:r>
      </w:ins>
      <w:ins w:id="629"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com.rest.service</w:t>
        </w:r>
      </w:ins>
      <w:ins w:id="630"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631" w:date="2022-07-27T12:10:00Z" w:author="s patni"/>
          <w:rStyle w:val="None"/>
          <w:rFonts w:ascii="Courier New" w:cs="Courier New" w:hAnsi="Courier New" w:eastAsia="Courier New"/>
          <w:outline w:val="0"/>
          <w:color w:val="cc7831"/>
          <w:sz w:val="26"/>
          <w:szCs w:val="26"/>
          <w:u w:color="cc7831"/>
          <w:shd w:val="clear" w:color="auto" w:fill="2a2a2a"/>
          <w:lang w:val="en-US"/>
          <w14:textFill>
            <w14:solidFill>
              <w14:srgbClr w14:val="CC7831"/>
            </w14:solidFill>
          </w14:textFill>
        </w:rPr>
      </w:pPr>
    </w:p>
    <w:p>
      <w:pPr>
        <w:pStyle w:val="Default"/>
        <w:rPr>
          <w:ins w:id="632" w:date="2022-07-27T12:10: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633" w:date="2022-07-27T12:10: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634"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com.rest.domain.Flight</w:t>
        </w:r>
      </w:ins>
      <w:ins w:id="635"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636" w:date="2022-07-27T12:10: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637" w:date="2022-07-27T12:10: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638"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java.util.Map</w:t>
        </w:r>
      </w:ins>
      <w:ins w:id="639"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640" w:date="2022-07-27T12:10: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641" w:date="2022-07-27T12:10: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642"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java.util.List</w:t>
        </w:r>
      </w:ins>
      <w:ins w:id="643"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644" w:date="2022-07-27T12:10: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645" w:date="2022-07-27T12:10: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646"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java.util.ArrayList</w:t>
        </w:r>
      </w:ins>
      <w:ins w:id="647"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648" w:date="2022-07-27T12:10: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649" w:date="2022-07-27T12:10: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650"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java.util.HashMap</w:t>
        </w:r>
      </w:ins>
      <w:ins w:id="651"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652" w:date="2022-07-27T12:10: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653" w:date="2022-07-27T12:10: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654" w:date="2022-07-27T12:10:00Z" w:author="s patni">
        <w:r>
          <w:rPr>
            <w:rStyle w:val="None"/>
            <w:rFonts w:ascii="Courier New" w:hAnsi="Courier New"/>
            <w:outline w:val="0"/>
            <w:color w:val="a9b7c6"/>
            <w:sz w:val="26"/>
            <w:szCs w:val="26"/>
            <w:u w:color="a9b7c6"/>
            <w:shd w:val="clear" w:color="auto" w:fill="2a2a2a"/>
            <w:rtl w:val="0"/>
            <w:lang w:val="pt-PT"/>
            <w14:textFill>
              <w14:solidFill>
                <w14:srgbClr w14:val="A9B7C6"/>
              </w14:solidFill>
            </w14:textFill>
          </w:rPr>
          <w:t>java.util.concurrent.atomic.AtomicInteger</w:t>
        </w:r>
      </w:ins>
      <w:ins w:id="655"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656" w:date="2022-07-27T12:10: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657" w:date="2022-07-27T12:10: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658"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javax.inject.Singleton</w:t>
        </w:r>
      </w:ins>
      <w:ins w:id="659"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660" w:date="2022-07-27T12:10:00Z" w:author="s patni"/>
          <w:rStyle w:val="None"/>
          <w:rFonts w:ascii="Courier New" w:cs="Courier New" w:hAnsi="Courier New" w:eastAsia="Courier New"/>
          <w:outline w:val="0"/>
          <w:color w:val="cc7831"/>
          <w:sz w:val="26"/>
          <w:szCs w:val="26"/>
          <w:u w:color="cc7831"/>
          <w:shd w:val="clear" w:color="auto" w:fill="2a2a2a"/>
          <w:lang w:val="en-US"/>
          <w14:textFill>
            <w14:solidFill>
              <w14:srgbClr w14:val="CC7831"/>
            </w14:solidFill>
          </w14:textFill>
        </w:rPr>
      </w:pPr>
    </w:p>
    <w:p>
      <w:pPr>
        <w:pStyle w:val="Default"/>
        <w:rPr>
          <w:ins w:id="661" w:date="2022-07-27T12:10: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662"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@Singleton</w:t>
        </w:r>
      </w:ins>
    </w:p>
    <w:p>
      <w:pPr>
        <w:pStyle w:val="Default"/>
        <w:rPr>
          <w:ins w:id="663" w:date="2022-07-27T12:10: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664"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public class </w:t>
        </w:r>
      </w:ins>
      <w:ins w:id="665"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FlightService {</w:t>
        </w:r>
      </w:ins>
    </w:p>
    <w:p>
      <w:pPr>
        <w:pStyle w:val="Default"/>
        <w:rPr>
          <w:ins w:id="666" w:date="2022-07-27T12:10: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667"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static private </w:t>
        </w:r>
      </w:ins>
      <w:ins w:id="668" w:date="2022-07-27T12:10:00Z" w:author="s patni">
        <w:r>
          <w:rPr>
            <w:rStyle w:val="None"/>
            <w:rFonts w:ascii="Courier New" w:hAnsi="Courier New"/>
            <w:outline w:val="0"/>
            <w:color w:val="a9b7c6"/>
            <w:sz w:val="26"/>
            <w:szCs w:val="26"/>
            <w:u w:color="a9b7c6"/>
            <w:shd w:val="clear" w:color="auto" w:fill="2a2a2a"/>
            <w:rtl w:val="0"/>
            <w:lang w:val="nl-NL"/>
            <w14:textFill>
              <w14:solidFill>
                <w14:srgbClr w14:val="A9B7C6"/>
              </w14:solidFill>
            </w14:textFill>
          </w:rPr>
          <w:t>Map&lt;Integer</w:t>
        </w:r>
      </w:ins>
      <w:ins w:id="669"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w:t>
        </w:r>
      </w:ins>
      <w:ins w:id="670"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Flight&gt; flightRepo = </w:t>
        </w:r>
      </w:ins>
      <w:ins w:id="671"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new </w:t>
        </w:r>
      </w:ins>
      <w:ins w:id="672" w:date="2022-07-27T12:10:00Z" w:author="s patni">
        <w:r>
          <w:rPr>
            <w:rStyle w:val="None"/>
            <w:rFonts w:ascii="Courier New" w:hAnsi="Courier New"/>
            <w:outline w:val="0"/>
            <w:color w:val="a9b7c6"/>
            <w:sz w:val="26"/>
            <w:szCs w:val="26"/>
            <w:u w:color="a9b7c6"/>
            <w:shd w:val="clear" w:color="auto" w:fill="2a2a2a"/>
            <w:rtl w:val="0"/>
            <w:lang w:val="nl-NL"/>
            <w14:textFill>
              <w14:solidFill>
                <w14:srgbClr w14:val="A9B7C6"/>
              </w14:solidFill>
            </w14:textFill>
          </w:rPr>
          <w:t>HashMap&lt;Integer</w:t>
        </w:r>
      </w:ins>
      <w:ins w:id="673"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w:t>
        </w:r>
      </w:ins>
      <w:ins w:id="674"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Flight&gt;()</w:t>
        </w:r>
      </w:ins>
      <w:ins w:id="675"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676" w:date="2022-07-27T12:10: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677"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static private </w:t>
        </w:r>
      </w:ins>
      <w:ins w:id="678" w:date="2022-07-27T12:10:00Z" w:author="s patni">
        <w:r>
          <w:rPr>
            <w:rStyle w:val="None"/>
            <w:rFonts w:ascii="Courier New" w:hAnsi="Courier New"/>
            <w:outline w:val="0"/>
            <w:color w:val="a9b7c6"/>
            <w:sz w:val="26"/>
            <w:szCs w:val="26"/>
            <w:u w:color="a9b7c6"/>
            <w:shd w:val="clear" w:color="auto" w:fill="2a2a2a"/>
            <w:rtl w:val="0"/>
            <w:lang w:val="de-DE"/>
            <w14:textFill>
              <w14:solidFill>
                <w14:srgbClr w14:val="A9B7C6"/>
              </w14:solidFill>
            </w14:textFill>
          </w:rPr>
          <w:t xml:space="preserve">AtomicInteger idCounter = </w:t>
        </w:r>
      </w:ins>
      <w:ins w:id="679"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new </w:t>
        </w:r>
      </w:ins>
      <w:ins w:id="680" w:date="2022-07-27T12:10:00Z" w:author="s patni">
        <w:r>
          <w:rPr>
            <w:rStyle w:val="None"/>
            <w:rFonts w:ascii="Courier New" w:hAnsi="Courier New"/>
            <w:outline w:val="0"/>
            <w:color w:val="a9b7c6"/>
            <w:sz w:val="26"/>
            <w:szCs w:val="26"/>
            <w:u w:color="a9b7c6"/>
            <w:shd w:val="clear" w:color="auto" w:fill="2a2a2a"/>
            <w:rtl w:val="0"/>
            <w:lang w:val="de-DE"/>
            <w14:textFill>
              <w14:solidFill>
                <w14:srgbClr w14:val="A9B7C6"/>
              </w14:solidFill>
            </w14:textFill>
          </w:rPr>
          <w:t>AtomicInteger()</w:t>
        </w:r>
      </w:ins>
      <w:ins w:id="681"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682" w:date="2022-07-27T12:10: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683"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public </w:t>
        </w:r>
      </w:ins>
      <w:ins w:id="684"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Flight getFlight(String id) {</w:t>
        </w:r>
      </w:ins>
    </w:p>
    <w:p>
      <w:pPr>
        <w:pStyle w:val="Default"/>
        <w:rPr>
          <w:ins w:id="685" w:date="2022-07-27T12:10: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686" w:date="2022-07-27T12:10:00Z" w:author="s patni">
        <w:r>
          <w:rPr>
            <w:rStyle w:val="None"/>
            <w:rFonts w:ascii="Courier New" w:cs="Courier New" w:hAnsi="Courier New" w:eastAsia="Courier New"/>
            <w:outline w:val="0"/>
            <w:color w:val="a9b7c6"/>
            <w:sz w:val="26"/>
            <w:szCs w:val="26"/>
            <w:u w:color="a9b7c6"/>
            <w:shd w:val="clear" w:color="auto" w:fill="2a2a2a"/>
            <w:lang w:val="en-US"/>
            <w14:textFill>
              <w14:solidFill>
                <w14:srgbClr w14:val="A9B7C6"/>
              </w14:solidFill>
            </w14:textFill>
          </w:rPr>
          <w:tab/>
        </w:r>
      </w:ins>
      <w:ins w:id="687"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Flight flight = flightRepo.get(id)</w:t>
        </w:r>
      </w:ins>
      <w:ins w:id="688"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689" w:date="2022-07-27T12:10: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690" w:date="2022-07-27T12:10:00Z" w:author="s patni">
        <w:r>
          <w:rPr>
            <w:rStyle w:val="None"/>
            <w:rFonts w:ascii="Courier New" w:cs="Courier New" w:hAnsi="Courier New" w:eastAsia="Courier New"/>
            <w:outline w:val="0"/>
            <w:color w:val="cc7831"/>
            <w:sz w:val="26"/>
            <w:szCs w:val="26"/>
            <w:u w:color="cc7831"/>
            <w:shd w:val="clear" w:color="auto" w:fill="2a2a2a"/>
            <w:lang w:val="en-US"/>
            <w14:textFill>
              <w14:solidFill>
                <w14:srgbClr w14:val="CC7831"/>
              </w14:solidFill>
            </w14:textFill>
          </w:rPr>
          <w:tab/>
        </w:r>
      </w:ins>
      <w:ins w:id="691"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return </w:t>
        </w:r>
      </w:ins>
      <w:ins w:id="692"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flight</w:t>
        </w:r>
      </w:ins>
      <w:ins w:id="693"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694" w:date="2022-07-27T12:10: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695"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696" w:date="2022-07-27T12:10: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697"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public  </w:t>
        </w:r>
      </w:ins>
      <w:ins w:id="698"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List&lt;Flight&gt; getFlightsByPassenger(String passengerId) {</w:t>
        </w:r>
      </w:ins>
    </w:p>
    <w:p>
      <w:pPr>
        <w:pStyle w:val="Default"/>
        <w:rPr>
          <w:ins w:id="699" w:date="2022-07-27T12:10: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700"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701"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return new </w:t>
        </w:r>
      </w:ins>
      <w:ins w:id="702"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ArrayList&lt;Flight&gt;(flightRepo.values())</w:t>
        </w:r>
      </w:ins>
      <w:ins w:id="703" w:date="2022-07-27T12:10: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704" w:date="2022-07-27T12:10: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705"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706" w:date="2022-07-27T12:10: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707" w:date="2022-07-27T12:10: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spacing w:before="0" w:line="240" w:lineRule="auto"/>
        <w:jc w:val="both"/>
        <w:rPr>
          <w:ins w:id="708" w:date="2022-07-25T13:37: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spacing w:before="0" w:line="240" w:lineRule="auto"/>
        <w:jc w:val="both"/>
        <w:rPr>
          <w:ins w:id="709" w:date="2022-07-25T13:37: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spacing w:before="0" w:line="240" w:lineRule="auto"/>
        <w:jc w:val="both"/>
        <w:rPr>
          <w:ins w:id="710" w:date="2022-07-27T12:11:00Z" w:author="s patni"/>
          <w:rStyle w:val="None"/>
          <w:rFonts w:ascii="Arial" w:cs="Arial" w:hAnsi="Arial" w:eastAsia="Arial"/>
          <w:outline w:val="0"/>
          <w:color w:val="62c8f3"/>
          <w:u w:color="62c8f3"/>
          <w:shd w:val="clear" w:color="auto" w:fill="333333"/>
          <w14:textFill>
            <w14:solidFill>
              <w14:srgbClr w14:val="62C8F3"/>
            </w14:solidFill>
          </w14:textFill>
        </w:rPr>
      </w:pPr>
      <w:ins w:id="711" w:date="2022-07-27T12:11:00Z" w:author="s patni">
        <w:r>
          <w:rPr>
            <w:rStyle w:val="None"/>
            <w:rFonts w:ascii="Arial" w:hAnsi="Arial"/>
            <w:outline w:val="0"/>
            <w:color w:val="62c8f3"/>
            <w:u w:color="62c8f3"/>
            <w:shd w:val="clear" w:color="auto" w:fill="333333"/>
            <w:rtl w:val="0"/>
            <w:lang w:val="en-US"/>
            <w14:textFill>
              <w14:solidFill>
                <w14:srgbClr w14:val="62C8F3"/>
              </w14:solidFill>
            </w14:textFill>
          </w:rPr>
          <w:t>Create  PassengerService class in service folder  using VSC and paste following code</w:t>
        </w:r>
      </w:ins>
    </w:p>
    <w:p>
      <w:pPr>
        <w:pStyle w:val="Default"/>
        <w:spacing w:before="0" w:line="240" w:lineRule="auto"/>
        <w:jc w:val="both"/>
        <w:rPr>
          <w:ins w:id="712" w:date="2022-07-27T12:11: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rPr>
          <w:ins w:id="713"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714"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package </w:t>
        </w:r>
      </w:ins>
      <w:ins w:id="715"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com.rest.service</w:t>
        </w:r>
      </w:ins>
      <w:ins w:id="716"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717" w:date="2022-07-27T12:11:00Z" w:author="s patni"/>
          <w:rStyle w:val="None"/>
          <w:rFonts w:ascii="Courier New" w:cs="Courier New" w:hAnsi="Courier New" w:eastAsia="Courier New"/>
          <w:outline w:val="0"/>
          <w:color w:val="cc7831"/>
          <w:sz w:val="26"/>
          <w:szCs w:val="26"/>
          <w:u w:color="cc7831"/>
          <w:shd w:val="clear" w:color="auto" w:fill="2a2a2a"/>
          <w:lang w:val="en-US"/>
          <w14:textFill>
            <w14:solidFill>
              <w14:srgbClr w14:val="CC7831"/>
            </w14:solidFill>
          </w14:textFill>
        </w:rPr>
      </w:pPr>
    </w:p>
    <w:p>
      <w:pPr>
        <w:pStyle w:val="Default"/>
        <w:rPr>
          <w:ins w:id="718"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719"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720"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com.rest.domain.Passenger</w:t>
        </w:r>
      </w:ins>
      <w:ins w:id="721"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722"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723"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724"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java.util.Map</w:t>
        </w:r>
      </w:ins>
      <w:ins w:id="725"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726"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727"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728"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java.util.List</w:t>
        </w:r>
      </w:ins>
      <w:ins w:id="729"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730"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731"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732"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java.util.ArrayList</w:t>
        </w:r>
      </w:ins>
      <w:ins w:id="733"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734"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735"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736"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java.util.HashMap</w:t>
        </w:r>
      </w:ins>
      <w:ins w:id="737"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738"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739"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740" w:date="2022-07-27T12:11:00Z" w:author="s patni">
        <w:r>
          <w:rPr>
            <w:rStyle w:val="None"/>
            <w:rFonts w:ascii="Courier New" w:hAnsi="Courier New"/>
            <w:outline w:val="0"/>
            <w:color w:val="a9b7c6"/>
            <w:sz w:val="26"/>
            <w:szCs w:val="26"/>
            <w:u w:color="a9b7c6"/>
            <w:shd w:val="clear" w:color="auto" w:fill="2a2a2a"/>
            <w:rtl w:val="0"/>
            <w:lang w:val="pt-PT"/>
            <w14:textFill>
              <w14:solidFill>
                <w14:srgbClr w14:val="A9B7C6"/>
              </w14:solidFill>
            </w14:textFill>
          </w:rPr>
          <w:t>java.util.concurrent.atomic.AtomicInteger</w:t>
        </w:r>
      </w:ins>
      <w:ins w:id="741"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742"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743"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744"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javax.inject.Singleton</w:t>
        </w:r>
      </w:ins>
      <w:ins w:id="745"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746" w:date="2022-07-27T12:11:00Z" w:author="s patni"/>
          <w:rStyle w:val="None"/>
          <w:rFonts w:ascii="Courier New" w:cs="Courier New" w:hAnsi="Courier New" w:eastAsia="Courier New"/>
          <w:outline w:val="0"/>
          <w:color w:val="cc7831"/>
          <w:sz w:val="26"/>
          <w:szCs w:val="26"/>
          <w:u w:color="cc7831"/>
          <w:shd w:val="clear" w:color="auto" w:fill="2a2a2a"/>
          <w:lang w:val="en-US"/>
          <w14:textFill>
            <w14:solidFill>
              <w14:srgbClr w14:val="CC7831"/>
            </w14:solidFill>
          </w14:textFill>
        </w:rPr>
      </w:pPr>
    </w:p>
    <w:p>
      <w:pPr>
        <w:pStyle w:val="Default"/>
        <w:rPr>
          <w:ins w:id="747" w:date="2022-07-27T12:11: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748"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@Singleton</w:t>
        </w:r>
      </w:ins>
    </w:p>
    <w:p>
      <w:pPr>
        <w:pStyle w:val="Default"/>
        <w:rPr>
          <w:ins w:id="749" w:date="2022-07-27T12:11: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750"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public class </w:t>
        </w:r>
      </w:ins>
      <w:ins w:id="751"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PassengerService {</w:t>
        </w:r>
      </w:ins>
    </w:p>
    <w:p>
      <w:pPr>
        <w:pStyle w:val="Default"/>
        <w:rPr>
          <w:ins w:id="752"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753"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static private </w:t>
        </w:r>
      </w:ins>
      <w:ins w:id="754" w:date="2022-07-27T12:11:00Z" w:author="s patni">
        <w:r>
          <w:rPr>
            <w:rStyle w:val="None"/>
            <w:rFonts w:ascii="Courier New" w:hAnsi="Courier New"/>
            <w:outline w:val="0"/>
            <w:color w:val="a9b7c6"/>
            <w:sz w:val="26"/>
            <w:szCs w:val="26"/>
            <w:u w:color="a9b7c6"/>
            <w:shd w:val="clear" w:color="auto" w:fill="2a2a2a"/>
            <w:rtl w:val="0"/>
            <w:lang w:val="nl-NL"/>
            <w14:textFill>
              <w14:solidFill>
                <w14:srgbClr w14:val="A9B7C6"/>
              </w14:solidFill>
            </w14:textFill>
          </w:rPr>
          <w:t>Map&lt;Integer</w:t>
        </w:r>
      </w:ins>
      <w:ins w:id="755"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w:t>
        </w:r>
      </w:ins>
      <w:ins w:id="756"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Passenger&gt; passengerRepo = </w:t>
        </w:r>
      </w:ins>
      <w:ins w:id="757"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new </w:t>
        </w:r>
      </w:ins>
      <w:ins w:id="758" w:date="2022-07-27T12:11:00Z" w:author="s patni">
        <w:r>
          <w:rPr>
            <w:rStyle w:val="None"/>
            <w:rFonts w:ascii="Courier New" w:hAnsi="Courier New"/>
            <w:outline w:val="0"/>
            <w:color w:val="a9b7c6"/>
            <w:sz w:val="26"/>
            <w:szCs w:val="26"/>
            <w:u w:color="a9b7c6"/>
            <w:shd w:val="clear" w:color="auto" w:fill="2a2a2a"/>
            <w:rtl w:val="0"/>
            <w:lang w:val="nl-NL"/>
            <w14:textFill>
              <w14:solidFill>
                <w14:srgbClr w14:val="A9B7C6"/>
              </w14:solidFill>
            </w14:textFill>
          </w:rPr>
          <w:t>HashMap&lt;Integer</w:t>
        </w:r>
      </w:ins>
      <w:ins w:id="759"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w:t>
        </w:r>
      </w:ins>
      <w:ins w:id="760"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Passenger&gt;()</w:t>
        </w:r>
      </w:ins>
      <w:ins w:id="761"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762"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763"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static private </w:t>
        </w:r>
      </w:ins>
      <w:ins w:id="764" w:date="2022-07-27T12:11:00Z" w:author="s patni">
        <w:r>
          <w:rPr>
            <w:rStyle w:val="None"/>
            <w:rFonts w:ascii="Courier New" w:hAnsi="Courier New"/>
            <w:outline w:val="0"/>
            <w:color w:val="a9b7c6"/>
            <w:sz w:val="26"/>
            <w:szCs w:val="26"/>
            <w:u w:color="a9b7c6"/>
            <w:shd w:val="clear" w:color="auto" w:fill="2a2a2a"/>
            <w:rtl w:val="0"/>
            <w:lang w:val="de-DE"/>
            <w14:textFill>
              <w14:solidFill>
                <w14:srgbClr w14:val="A9B7C6"/>
              </w14:solidFill>
            </w14:textFill>
          </w:rPr>
          <w:t xml:space="preserve">AtomicInteger idCounter = </w:t>
        </w:r>
      </w:ins>
      <w:ins w:id="765"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new </w:t>
        </w:r>
      </w:ins>
      <w:ins w:id="766" w:date="2022-07-27T12:11:00Z" w:author="s patni">
        <w:r>
          <w:rPr>
            <w:rStyle w:val="None"/>
            <w:rFonts w:ascii="Courier New" w:hAnsi="Courier New"/>
            <w:outline w:val="0"/>
            <w:color w:val="a9b7c6"/>
            <w:sz w:val="26"/>
            <w:szCs w:val="26"/>
            <w:u w:color="a9b7c6"/>
            <w:shd w:val="clear" w:color="auto" w:fill="2a2a2a"/>
            <w:rtl w:val="0"/>
            <w:lang w:val="de-DE"/>
            <w14:textFill>
              <w14:solidFill>
                <w14:srgbClr w14:val="A9B7C6"/>
              </w14:solidFill>
            </w14:textFill>
          </w:rPr>
          <w:t>AtomicInteger()</w:t>
        </w:r>
      </w:ins>
      <w:ins w:id="767"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768" w:date="2022-07-27T12:11: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769"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public </w:t>
        </w:r>
      </w:ins>
      <w:ins w:id="770" w:date="2022-07-27T12:11:00Z" w:author="s patni">
        <w:r>
          <w:rPr>
            <w:rStyle w:val="None"/>
            <w:rFonts w:ascii="Courier New" w:hAnsi="Courier New"/>
            <w:outline w:val="0"/>
            <w:color w:val="a9b7c6"/>
            <w:sz w:val="26"/>
            <w:szCs w:val="26"/>
            <w:u w:color="a9b7c6"/>
            <w:shd w:val="clear" w:color="auto" w:fill="2a2a2a"/>
            <w:rtl w:val="0"/>
            <w:lang w:val="de-DE"/>
            <w14:textFill>
              <w14:solidFill>
                <w14:srgbClr w14:val="A9B7C6"/>
              </w14:solidFill>
            </w14:textFill>
          </w:rPr>
          <w:t>Passenger getPassenger(</w:t>
        </w:r>
      </w:ins>
      <w:ins w:id="771"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int </w:t>
        </w:r>
      </w:ins>
      <w:ins w:id="772"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id) {</w:t>
        </w:r>
      </w:ins>
    </w:p>
    <w:p>
      <w:pPr>
        <w:pStyle w:val="Default"/>
        <w:rPr>
          <w:ins w:id="773"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774" w:date="2022-07-27T12:11:00Z" w:author="s patni">
        <w:r>
          <w:rPr>
            <w:rStyle w:val="None"/>
            <w:rFonts w:ascii="Courier New" w:cs="Courier New" w:hAnsi="Courier New" w:eastAsia="Courier New"/>
            <w:outline w:val="0"/>
            <w:color w:val="a9b7c6"/>
            <w:sz w:val="26"/>
            <w:szCs w:val="26"/>
            <w:u w:color="a9b7c6"/>
            <w:shd w:val="clear" w:color="auto" w:fill="2a2a2a"/>
            <w:lang w:val="en-US"/>
            <w14:textFill>
              <w14:solidFill>
                <w14:srgbClr w14:val="A9B7C6"/>
              </w14:solidFill>
            </w14:textFill>
          </w:rPr>
          <w:tab/>
        </w:r>
      </w:ins>
      <w:ins w:id="775"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Passenger passenger = passengerRepo.get(id)</w:t>
        </w:r>
      </w:ins>
      <w:ins w:id="776"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777"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778" w:date="2022-07-27T12:11:00Z" w:author="s patni">
        <w:r>
          <w:rPr>
            <w:rStyle w:val="None"/>
            <w:rFonts w:ascii="Courier New" w:cs="Courier New" w:hAnsi="Courier New" w:eastAsia="Courier New"/>
            <w:outline w:val="0"/>
            <w:color w:val="cc7831"/>
            <w:sz w:val="26"/>
            <w:szCs w:val="26"/>
            <w:u w:color="cc7831"/>
            <w:shd w:val="clear" w:color="auto" w:fill="2a2a2a"/>
            <w:lang w:val="en-US"/>
            <w14:textFill>
              <w14:solidFill>
                <w14:srgbClr w14:val="CC7831"/>
              </w14:solidFill>
            </w14:textFill>
          </w:rPr>
          <w:tab/>
        </w:r>
      </w:ins>
      <w:ins w:id="779"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return </w:t>
        </w:r>
      </w:ins>
      <w:ins w:id="780"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passenger</w:t>
        </w:r>
      </w:ins>
      <w:ins w:id="781"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782" w:date="2022-07-27T12:11: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783"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784" w:date="2022-07-27T12:11: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785"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public  </w:t>
        </w:r>
      </w:ins>
      <w:ins w:id="786"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List&lt;Passenger&gt; getPassengers() {</w:t>
        </w:r>
      </w:ins>
    </w:p>
    <w:p>
      <w:pPr>
        <w:pStyle w:val="Default"/>
        <w:rPr>
          <w:ins w:id="787"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788"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789"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return new </w:t>
        </w:r>
      </w:ins>
      <w:ins w:id="790"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ArrayList&lt;Passenger&gt;(passengerRepo.values())</w:t>
        </w:r>
      </w:ins>
      <w:ins w:id="791"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792" w:date="2022-07-27T12:11: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793"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794" w:date="2022-07-27T12:11: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795"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spacing w:before="0" w:line="240" w:lineRule="auto"/>
        <w:jc w:val="both"/>
        <w:rPr>
          <w:ins w:id="796" w:date="2022-07-25T13:37: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spacing w:before="0" w:line="240" w:lineRule="auto"/>
        <w:jc w:val="both"/>
        <w:rPr>
          <w:ins w:id="797" w:date="2022-07-25T13:37: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spacing w:before="0" w:line="240" w:lineRule="auto"/>
        <w:jc w:val="both"/>
        <w:rPr>
          <w:ins w:id="798" w:date="2022-07-27T11:52:00Z" w:author="s patni"/>
          <w:rStyle w:val="None"/>
          <w:rFonts w:ascii="Arial" w:cs="Arial" w:hAnsi="Arial" w:eastAsia="Arial"/>
          <w:outline w:val="0"/>
          <w:color w:val="62c8f3"/>
          <w:u w:color="62c8f3"/>
          <w:shd w:val="clear" w:color="auto" w:fill="333333"/>
          <w14:textFill>
            <w14:solidFill>
              <w14:srgbClr w14:val="62C8F3"/>
            </w14:solidFill>
          </w14:textFill>
        </w:rPr>
      </w:pPr>
      <w:ins w:id="799" w:date="2022-07-27T11:52:00Z" w:author="s patni">
        <w:r>
          <w:rPr>
            <w:rStyle w:val="None"/>
            <w:rFonts w:ascii="Arial" w:hAnsi="Arial"/>
            <w:outline w:val="0"/>
            <w:color w:val="62c8f3"/>
            <w:u w:color="62c8f3"/>
            <w:shd w:val="clear" w:color="auto" w:fill="333333"/>
            <w:rtl w:val="0"/>
            <w:lang w:val="en-US"/>
            <w14:textFill>
              <w14:solidFill>
                <w14:srgbClr w14:val="62C8F3"/>
              </w14:solidFill>
            </w14:textFill>
          </w:rPr>
          <w:t>Create FlightController class in controller folder using VSC and paste following code</w:t>
        </w:r>
      </w:ins>
    </w:p>
    <w:p>
      <w:pPr>
        <w:pStyle w:val="Default"/>
        <w:spacing w:before="0" w:line="240" w:lineRule="auto"/>
        <w:jc w:val="both"/>
        <w:rPr>
          <w:ins w:id="800" w:date="2022-07-27T11:52: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rPr>
          <w:ins w:id="801"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802"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package </w:t>
        </w:r>
      </w:ins>
      <w:ins w:id="803" w:date="2022-07-27T11:52: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com.rest.controller</w:t>
        </w:r>
      </w:ins>
      <w:ins w:id="804"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805" w:date="2022-07-27T11:52:00Z" w:author="s patni"/>
          <w:rStyle w:val="None"/>
          <w:rFonts w:ascii="Courier New" w:cs="Courier New" w:hAnsi="Courier New" w:eastAsia="Courier New"/>
          <w:outline w:val="0"/>
          <w:color w:val="cc7831"/>
          <w:sz w:val="26"/>
          <w:szCs w:val="26"/>
          <w:u w:color="cc7831"/>
          <w:shd w:val="clear" w:color="auto" w:fill="2a2a2a"/>
          <w:lang w:val="en-US"/>
          <w14:textFill>
            <w14:solidFill>
              <w14:srgbClr w14:val="CC7831"/>
            </w14:solidFill>
          </w14:textFill>
        </w:rPr>
      </w:pPr>
    </w:p>
    <w:p>
      <w:pPr>
        <w:pStyle w:val="Default"/>
        <w:rPr>
          <w:ins w:id="806"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807" w:date="2022-07-27T11:52: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808"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com.rest.domain.Flight</w:t>
        </w:r>
      </w:ins>
      <w:ins w:id="809"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810"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811" w:date="2022-07-27T11:52: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812"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com.rest.service.FlightService</w:t>
        </w:r>
      </w:ins>
      <w:ins w:id="813"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814"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815" w:date="2022-07-27T11:52: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816" w:date="2022-07-27T11:52: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io.micronaut.http.annotation.Get</w:t>
        </w:r>
      </w:ins>
      <w:ins w:id="817"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818"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819" w:date="2022-07-27T11:52: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820" w:date="2022-07-27T11:52: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io.micronaut.http.annotation.Controller</w:t>
        </w:r>
      </w:ins>
      <w:ins w:id="821"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822" w:date="2022-07-27T11:52:00Z" w:author="s patni"/>
          <w:rStyle w:val="None"/>
          <w:rFonts w:ascii="Courier New" w:cs="Courier New" w:hAnsi="Courier New" w:eastAsia="Courier New"/>
          <w:outline w:val="0"/>
          <w:color w:val="cc7831"/>
          <w:sz w:val="26"/>
          <w:szCs w:val="26"/>
          <w:u w:color="cc7831"/>
          <w:shd w:val="clear" w:color="auto" w:fill="2a2a2a"/>
          <w:lang w:val="en-US"/>
          <w14:textFill>
            <w14:solidFill>
              <w14:srgbClr w14:val="CC7831"/>
            </w14:solidFill>
          </w14:textFill>
        </w:rPr>
      </w:pPr>
    </w:p>
    <w:p>
      <w:pPr>
        <w:pStyle w:val="Default"/>
        <w:rPr>
          <w:ins w:id="823" w:date="2022-07-27T11:52:00Z" w:author="s patni"/>
          <w:rStyle w:val="None"/>
          <w:rFonts w:ascii="Courier New" w:cs="Courier New" w:hAnsi="Courier New" w:eastAsia="Courier New"/>
          <w:outline w:val="0"/>
          <w:color w:val="cc7831"/>
          <w:sz w:val="26"/>
          <w:szCs w:val="26"/>
          <w:u w:color="cc7831"/>
          <w:shd w:val="clear" w:color="auto" w:fill="2a2a2a"/>
          <w:lang w:val="en-US"/>
          <w14:textFill>
            <w14:solidFill>
              <w14:srgbClr w14:val="CC7831"/>
            </w14:solidFill>
          </w14:textFill>
        </w:rPr>
      </w:pPr>
    </w:p>
    <w:p>
      <w:pPr>
        <w:pStyle w:val="Default"/>
        <w:rPr>
          <w:ins w:id="824"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825" w:date="2022-07-27T11:52: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826" w:date="2022-07-27T11:52: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io.micronaut.http.HttpHeaders</w:t>
        </w:r>
      </w:ins>
      <w:ins w:id="827"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828"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829" w:date="2022-07-27T11:52: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830" w:date="2022-07-27T11:52: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io.micronaut.http.HttpResponse</w:t>
        </w:r>
      </w:ins>
      <w:ins w:id="831"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832"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833" w:date="2022-07-27T11:52: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834" w:date="2022-07-27T11:52: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io.micronaut.http.MediaType</w:t>
        </w:r>
      </w:ins>
      <w:ins w:id="835"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836"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837" w:date="2022-07-27T11:52: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838" w:date="2022-07-27T11:52: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io.micronaut.http.annotation.Produces</w:t>
        </w:r>
      </w:ins>
      <w:ins w:id="839"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840"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841" w:date="2022-07-27T11:52: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842" w:date="2022-07-27T11:52: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io.micronaut.http.annotation.Controller</w:t>
        </w:r>
      </w:ins>
      <w:ins w:id="843"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844"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845" w:date="2022-07-27T11:52: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846" w:date="2022-07-27T11:52: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io.micronaut.http.annotation.Delete</w:t>
        </w:r>
      </w:ins>
      <w:ins w:id="847"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848"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849" w:date="2022-07-27T11:52: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850" w:date="2022-07-27T11:52: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io.micronaut.http.annotation.Get</w:t>
        </w:r>
      </w:ins>
      <w:ins w:id="851"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852"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853" w:date="2022-07-27T11:52: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854" w:date="2022-07-27T11:52: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io.micronaut.http.annotation.Post</w:t>
        </w:r>
      </w:ins>
      <w:ins w:id="855"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856"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857" w:date="2022-07-27T11:52: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858" w:date="2022-07-27T11:52: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io.micronaut.http.annotation.Put</w:t>
        </w:r>
      </w:ins>
      <w:ins w:id="859"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860"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861" w:date="2022-07-27T11:52: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862" w:date="2022-07-27T11:52: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io.micronaut.http.annotation.Body</w:t>
        </w:r>
      </w:ins>
      <w:ins w:id="863"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864"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865" w:date="2022-07-27T11:52: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866"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java.util.List</w:t>
        </w:r>
      </w:ins>
      <w:ins w:id="867"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868" w:date="2022-07-27T11:52:00Z" w:author="s patni"/>
          <w:rStyle w:val="None"/>
          <w:rFonts w:ascii="Courier New" w:cs="Courier New" w:hAnsi="Courier New" w:eastAsia="Courier New"/>
          <w:outline w:val="0"/>
          <w:color w:val="cc7831"/>
          <w:sz w:val="26"/>
          <w:szCs w:val="26"/>
          <w:u w:color="cc7831"/>
          <w:shd w:val="clear" w:color="auto" w:fill="2a2a2a"/>
          <w:lang w:val="en-US"/>
          <w14:textFill>
            <w14:solidFill>
              <w14:srgbClr w14:val="CC7831"/>
            </w14:solidFill>
          </w14:textFill>
        </w:rPr>
      </w:pPr>
    </w:p>
    <w:p>
      <w:pPr>
        <w:pStyle w:val="Default"/>
        <w:rPr>
          <w:ins w:id="869" w:date="2022-07-27T11:52:00Z" w:author="s patni"/>
          <w:rStyle w:val="None"/>
          <w:rFonts w:ascii="Courier New" w:cs="Courier New" w:hAnsi="Courier New" w:eastAsia="Courier New"/>
          <w:outline w:val="0"/>
          <w:color w:val="808080"/>
          <w:sz w:val="26"/>
          <w:szCs w:val="26"/>
          <w:u w:color="808080"/>
          <w:shd w:val="clear" w:color="auto" w:fill="2a2a2a"/>
          <w14:textFill>
            <w14:solidFill>
              <w14:srgbClr w14:val="808080"/>
            </w14:solidFill>
          </w14:textFill>
        </w:rPr>
      </w:pPr>
      <w:ins w:id="870" w:date="2022-07-27T11:52:00Z" w:author="s patni">
        <w:r>
          <w:rPr>
            <w:rStyle w:val="None"/>
            <w:rFonts w:ascii="Courier New" w:hAnsi="Courier New"/>
            <w:outline w:val="0"/>
            <w:color w:val="a9b7c6"/>
            <w:sz w:val="26"/>
            <w:szCs w:val="26"/>
            <w:u w:color="a9b7c6"/>
            <w:shd w:val="clear" w:color="auto" w:fill="2a2a2a"/>
            <w:rtl w:val="0"/>
            <w:lang w:val="de-DE"/>
            <w14:textFill>
              <w14:solidFill>
                <w14:srgbClr w14:val="A9B7C6"/>
              </w14:solidFill>
            </w14:textFill>
          </w:rPr>
          <w:t>@Controller(</w:t>
        </w:r>
      </w:ins>
      <w:ins w:id="871" w:date="2022-07-27T11:52:00Z" w:author="s patni">
        <w:r>
          <w:rPr>
            <w:rStyle w:val="None"/>
            <w:rFonts w:ascii="Courier New" w:hAnsi="Courier New"/>
            <w:outline w:val="0"/>
            <w:color w:val="6a8759"/>
            <w:sz w:val="26"/>
            <w:szCs w:val="26"/>
            <w:u w:color="6a8759"/>
            <w:shd w:val="clear" w:color="auto" w:fill="2a2a2a"/>
            <w:rtl w:val="0"/>
            <w:lang w:val="en-US"/>
            <w14:textFill>
              <w14:solidFill>
                <w14:srgbClr w14:val="6A8759"/>
              </w14:solidFill>
            </w14:textFill>
          </w:rPr>
          <w:t>"/flight"</w:t>
        </w:r>
      </w:ins>
      <w:ins w:id="872" w:date="2022-07-27T11:52:00Z" w:author="s patni">
        <w:r>
          <w:rPr>
            <w:rStyle w:val="None"/>
            <w:rFonts w:ascii="Courier New" w:hAnsi="Courier New"/>
            <w:outline w:val="0"/>
            <w:color w:val="a9b7c6"/>
            <w:sz w:val="26"/>
            <w:szCs w:val="26"/>
            <w:u w:color="a9b7c6"/>
            <w:shd w:val="clear" w:color="auto" w:fill="2a2a2a"/>
            <w:rtl w:val="0"/>
            <w:lang w:val="de-DE"/>
            <w14:textFill>
              <w14:solidFill>
                <w14:srgbClr w14:val="A9B7C6"/>
              </w14:solidFill>
            </w14:textFill>
          </w:rPr>
          <w:t xml:space="preserve">)  </w:t>
        </w:r>
      </w:ins>
      <w:ins w:id="873" w:date="2022-07-27T11:52:00Z" w:author="s patni">
        <w:r>
          <w:rPr>
            <w:rStyle w:val="None"/>
            <w:rFonts w:ascii="Courier New" w:hAnsi="Courier New"/>
            <w:outline w:val="0"/>
            <w:color w:val="808080"/>
            <w:sz w:val="26"/>
            <w:szCs w:val="26"/>
            <w:u w:color="808080"/>
            <w:shd w:val="clear" w:color="auto" w:fill="2a2a2a"/>
            <w:rtl w:val="0"/>
            <w:lang w:val="en-US"/>
            <w14:textFill>
              <w14:solidFill>
                <w14:srgbClr w14:val="808080"/>
              </w14:solidFill>
            </w14:textFill>
          </w:rPr>
          <w:t>// &lt;2&gt;</w:t>
        </w:r>
      </w:ins>
    </w:p>
    <w:p>
      <w:pPr>
        <w:pStyle w:val="Default"/>
        <w:rPr>
          <w:ins w:id="874" w:date="2022-07-27T11:52: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875"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public class </w:t>
        </w:r>
      </w:ins>
      <w:ins w:id="876"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FlightController {</w:t>
        </w:r>
      </w:ins>
    </w:p>
    <w:p>
      <w:pPr>
        <w:pStyle w:val="Default"/>
        <w:rPr>
          <w:ins w:id="877" w:date="2022-07-27T11:52:00Z" w:author="s patni"/>
          <w:rStyle w:val="None"/>
          <w:rFonts w:ascii="Courier New" w:cs="Courier New" w:hAnsi="Courier New" w:eastAsia="Courier New"/>
          <w:outline w:val="0"/>
          <w:color w:val="a9b7c6"/>
          <w:sz w:val="26"/>
          <w:szCs w:val="26"/>
          <w:u w:color="a9b7c6"/>
          <w:shd w:val="clear" w:color="auto" w:fill="2a2a2a"/>
          <w:lang w:val="en-US"/>
          <w14:textFill>
            <w14:solidFill>
              <w14:srgbClr w14:val="A9B7C6"/>
            </w14:solidFill>
          </w14:textFill>
        </w:rPr>
      </w:pPr>
    </w:p>
    <w:p>
      <w:pPr>
        <w:pStyle w:val="Default"/>
        <w:rPr>
          <w:ins w:id="878"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879"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FlightService flightService</w:t>
        </w:r>
      </w:ins>
      <w:ins w:id="880"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881" w:date="2022-07-27T11:52:00Z" w:author="s patni"/>
          <w:rStyle w:val="None"/>
          <w:rFonts w:ascii="Courier New" w:cs="Courier New" w:hAnsi="Courier New" w:eastAsia="Courier New"/>
          <w:outline w:val="0"/>
          <w:color w:val="808080"/>
          <w:sz w:val="26"/>
          <w:szCs w:val="26"/>
          <w:u w:color="808080"/>
          <w:shd w:val="clear" w:color="auto" w:fill="2a2a2a"/>
          <w14:textFill>
            <w14:solidFill>
              <w14:srgbClr w14:val="808080"/>
            </w14:solidFill>
          </w14:textFill>
        </w:rPr>
      </w:pPr>
      <w:ins w:id="882"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public </w:t>
        </w:r>
      </w:ins>
      <w:ins w:id="883"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FlightController(FlightService flightService) { </w:t>
        </w:r>
      </w:ins>
      <w:ins w:id="884" w:date="2022-07-27T11:52:00Z" w:author="s patni">
        <w:r>
          <w:rPr>
            <w:rStyle w:val="None"/>
            <w:rFonts w:ascii="Courier New" w:hAnsi="Courier New"/>
            <w:outline w:val="0"/>
            <w:color w:val="808080"/>
            <w:sz w:val="26"/>
            <w:szCs w:val="26"/>
            <w:u w:color="808080"/>
            <w:shd w:val="clear" w:color="auto" w:fill="2a2a2a"/>
            <w:rtl w:val="0"/>
            <w:lang w:val="en-US"/>
            <w14:textFill>
              <w14:solidFill>
                <w14:srgbClr w14:val="808080"/>
              </w14:solidFill>
            </w14:textFill>
          </w:rPr>
          <w:t>// &lt;3&gt;</w:t>
        </w:r>
      </w:ins>
    </w:p>
    <w:p>
      <w:pPr>
        <w:pStyle w:val="Default"/>
        <w:rPr>
          <w:ins w:id="885"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886" w:date="2022-07-27T11:52:00Z" w:author="s patni">
        <w:r>
          <w:rPr>
            <w:rStyle w:val="None"/>
            <w:rFonts w:ascii="Courier New" w:hAnsi="Courier New"/>
            <w:outline w:val="0"/>
            <w:color w:val="808080"/>
            <w:sz w:val="26"/>
            <w:szCs w:val="26"/>
            <w:u w:color="808080"/>
            <w:shd w:val="clear" w:color="auto" w:fill="2a2a2a"/>
            <w:rtl w:val="0"/>
            <w:lang w:val="en-US"/>
            <w14:textFill>
              <w14:solidFill>
                <w14:srgbClr w14:val="808080"/>
              </w14:solidFill>
            </w14:textFill>
          </w:rPr>
          <w:t xml:space="preserve">      </w:t>
        </w:r>
      </w:ins>
      <w:ins w:id="887"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this</w:t>
        </w:r>
      </w:ins>
      <w:ins w:id="888"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.flightService = flightService</w:t>
        </w:r>
      </w:ins>
      <w:ins w:id="889"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890" w:date="2022-07-27T11:52: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891"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w:t>
        </w:r>
      </w:ins>
      <w:ins w:id="892"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893" w:date="2022-07-27T11:52: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894"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p>
    <w:p>
      <w:pPr>
        <w:pStyle w:val="Default"/>
        <w:rPr>
          <w:ins w:id="895" w:date="2022-07-27T11:52: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896"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@Get(</w:t>
        </w:r>
      </w:ins>
      <w:ins w:id="897" w:date="2022-07-27T11:52:00Z" w:author="s patni">
        <w:r>
          <w:rPr>
            <w:rStyle w:val="None"/>
            <w:rFonts w:ascii="Courier New" w:hAnsi="Courier New"/>
            <w:outline w:val="0"/>
            <w:color w:val="6a8759"/>
            <w:sz w:val="26"/>
            <w:szCs w:val="26"/>
            <w:u w:color="6a8759"/>
            <w:shd w:val="clear" w:color="auto" w:fill="2a2a2a"/>
            <w:rtl w:val="0"/>
            <w:lang w:val="en-US"/>
            <w14:textFill>
              <w14:solidFill>
                <w14:srgbClr w14:val="6A8759"/>
              </w14:solidFill>
            </w14:textFill>
          </w:rPr>
          <w:t>"/{id}"</w:t>
        </w:r>
      </w:ins>
      <w:ins w:id="898"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p>
    <w:p>
      <w:pPr>
        <w:pStyle w:val="Default"/>
        <w:rPr>
          <w:ins w:id="899" w:date="2022-07-27T11:52: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900"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901"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public </w:t>
        </w:r>
      </w:ins>
      <w:ins w:id="902" w:date="2022-07-27T11:52:00Z" w:author="s patni">
        <w:r>
          <w:rPr>
            <w:rStyle w:val="None"/>
            <w:rFonts w:ascii="Courier New" w:hAnsi="Courier New"/>
            <w:outline w:val="0"/>
            <w:color w:val="a9b7c6"/>
            <w:sz w:val="26"/>
            <w:szCs w:val="26"/>
            <w:u w:color="a9b7c6"/>
            <w:shd w:val="clear" w:color="auto" w:fill="2a2a2a"/>
            <w:rtl w:val="0"/>
            <w:lang w:val="de-DE"/>
            <w14:textFill>
              <w14:solidFill>
                <w14:srgbClr w14:val="A9B7C6"/>
              </w14:solidFill>
            </w14:textFill>
          </w:rPr>
          <w:t>Flight getFlight(String id)    {</w:t>
        </w:r>
      </w:ins>
    </w:p>
    <w:p>
      <w:pPr>
        <w:pStyle w:val="Default"/>
        <w:rPr>
          <w:ins w:id="903"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904"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Flight flight = flightService.getFlight(id)</w:t>
        </w:r>
      </w:ins>
      <w:ins w:id="905"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906"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907"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return </w:t>
        </w:r>
      </w:ins>
      <w:ins w:id="908"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flight</w:t>
        </w:r>
      </w:ins>
      <w:ins w:id="909"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910" w:date="2022-07-27T11:52: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911"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w:t>
        </w:r>
      </w:ins>
      <w:ins w:id="912"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913" w:date="2022-07-27T11:52: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914"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@Get(</w:t>
        </w:r>
      </w:ins>
      <w:ins w:id="915" w:date="2022-07-27T11:52:00Z" w:author="s patni">
        <w:r>
          <w:rPr>
            <w:rStyle w:val="None"/>
            <w:rFonts w:ascii="Courier New" w:hAnsi="Courier New"/>
            <w:outline w:val="0"/>
            <w:color w:val="6a8759"/>
            <w:sz w:val="26"/>
            <w:szCs w:val="26"/>
            <w:u w:color="6a8759"/>
            <w:shd w:val="clear" w:color="auto" w:fill="2a2a2a"/>
            <w:rtl w:val="0"/>
            <w:lang w:val="en-US"/>
            <w14:textFill>
              <w14:solidFill>
                <w14:srgbClr w14:val="6A8759"/>
              </w14:solidFill>
            </w14:textFill>
          </w:rPr>
          <w:t>"/passenger/{id}"</w:t>
        </w:r>
      </w:ins>
      <w:ins w:id="916"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917" w:date="2022-07-27T11:52: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918"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919"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public </w:t>
        </w:r>
      </w:ins>
      <w:ins w:id="920"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List&lt;Flight&gt; getFlightsByPassenger(String id) {</w:t>
        </w:r>
      </w:ins>
    </w:p>
    <w:p>
      <w:pPr>
        <w:pStyle w:val="Default"/>
        <w:rPr>
          <w:ins w:id="921"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922"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List&lt;Flight&gt; flights = flightService.getFlightsByPassenger(id)</w:t>
        </w:r>
      </w:ins>
      <w:ins w:id="923"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924" w:date="2022-07-27T11:52: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925"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return </w:t>
        </w:r>
      </w:ins>
      <w:ins w:id="926"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flights</w:t>
        </w:r>
      </w:ins>
      <w:ins w:id="927"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928" w:date="2022-07-27T11:52: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929" w:date="2022-07-27T11:52: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w:t>
        </w:r>
      </w:ins>
      <w:ins w:id="930"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931" w:date="2022-07-27T11:52: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932" w:date="2022-07-27T11:52: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933" w:date="2022-07-27T11:52:00Z" w:author="s patni"/>
          <w:rStyle w:val="None"/>
          <w:rFonts w:ascii="Courier New" w:cs="Courier New" w:hAnsi="Courier New" w:eastAsia="Courier New"/>
          <w:outline w:val="0"/>
          <w:color w:val="a9b7c6"/>
          <w:sz w:val="26"/>
          <w:szCs w:val="26"/>
          <w:u w:color="a9b7c6"/>
          <w:shd w:val="clear" w:color="auto" w:fill="2a2a2a"/>
          <w:lang w:val="en-US"/>
          <w14:textFill>
            <w14:solidFill>
              <w14:srgbClr w14:val="A9B7C6"/>
            </w14:solidFill>
          </w14:textFill>
        </w:rPr>
      </w:pPr>
    </w:p>
    <w:p>
      <w:pPr>
        <w:pStyle w:val="Default"/>
        <w:rPr>
          <w:ins w:id="934" w:date="2022-07-27T11:52:00Z" w:author="s patni"/>
          <w:rStyle w:val="None"/>
          <w:rFonts w:ascii="Courier New" w:cs="Courier New" w:hAnsi="Courier New" w:eastAsia="Courier New"/>
          <w:outline w:val="0"/>
          <w:color w:val="a9b7c6"/>
          <w:sz w:val="26"/>
          <w:szCs w:val="26"/>
          <w:u w:color="a9b7c6"/>
          <w:shd w:val="clear" w:color="auto" w:fill="2a2a2a"/>
          <w:lang w:val="en-US"/>
          <w14:textFill>
            <w14:solidFill>
              <w14:srgbClr w14:val="A9B7C6"/>
            </w14:solidFill>
          </w14:textFill>
        </w:rPr>
      </w:pPr>
    </w:p>
    <w:p>
      <w:pPr>
        <w:pStyle w:val="Default"/>
        <w:rPr>
          <w:ins w:id="935" w:date="2022-07-27T11:52:00Z" w:author="s patni"/>
          <w:rStyle w:val="None"/>
          <w:rFonts w:ascii="Courier New" w:cs="Courier New" w:hAnsi="Courier New" w:eastAsia="Courier New"/>
          <w:outline w:val="0"/>
          <w:color w:val="62c8f3"/>
          <w:sz w:val="26"/>
          <w:szCs w:val="26"/>
          <w:u w:color="62c8f3"/>
          <w:shd w:val="clear" w:color="auto" w:fill="333333"/>
          <w:lang w:val="en-US"/>
          <w14:textFill>
            <w14:solidFill>
              <w14:srgbClr w14:val="62C8F3"/>
            </w14:solidFill>
          </w14:textFill>
        </w:rPr>
      </w:pPr>
    </w:p>
    <w:p>
      <w:pPr>
        <w:pStyle w:val="Default"/>
        <w:spacing w:before="0" w:line="240" w:lineRule="auto"/>
        <w:jc w:val="both"/>
        <w:rPr>
          <w:ins w:id="936" w:date="2022-07-27T11:52: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spacing w:before="0" w:line="240" w:lineRule="auto"/>
        <w:jc w:val="both"/>
        <w:rPr>
          <w:ins w:id="937" w:date="2022-07-25T13:37: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spacing w:before="0" w:line="240" w:lineRule="auto"/>
        <w:jc w:val="both"/>
        <w:rPr>
          <w:ins w:id="938" w:date="2022-07-27T12:11: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spacing w:before="0" w:line="240" w:lineRule="auto"/>
        <w:jc w:val="both"/>
        <w:rPr>
          <w:ins w:id="939" w:date="2022-07-27T12:11:00Z" w:author="s patni"/>
          <w:rStyle w:val="None"/>
          <w:rFonts w:ascii="Arial" w:cs="Arial" w:hAnsi="Arial" w:eastAsia="Arial"/>
          <w:outline w:val="0"/>
          <w:color w:val="62c8f3"/>
          <w:u w:color="62c8f3"/>
          <w:shd w:val="clear" w:color="auto" w:fill="333333"/>
          <w14:textFill>
            <w14:solidFill>
              <w14:srgbClr w14:val="62C8F3"/>
            </w14:solidFill>
          </w14:textFill>
        </w:rPr>
      </w:pPr>
      <w:ins w:id="940" w:date="2022-07-27T12:11:00Z" w:author="s patni">
        <w:r>
          <w:rPr>
            <w:rStyle w:val="None"/>
            <w:rFonts w:ascii="Arial" w:hAnsi="Arial"/>
            <w:outline w:val="0"/>
            <w:color w:val="62c8f3"/>
            <w:u w:color="62c8f3"/>
            <w:shd w:val="clear" w:color="auto" w:fill="333333"/>
            <w:rtl w:val="0"/>
            <w:lang w:val="en-US"/>
            <w14:textFill>
              <w14:solidFill>
                <w14:srgbClr w14:val="62C8F3"/>
              </w14:solidFill>
            </w14:textFill>
          </w:rPr>
          <w:t>Create PassengerController class in controller folder using VSC and paster following code</w:t>
        </w:r>
      </w:ins>
    </w:p>
    <w:p>
      <w:pPr>
        <w:pStyle w:val="Default"/>
        <w:spacing w:before="0" w:line="240" w:lineRule="auto"/>
        <w:jc w:val="both"/>
        <w:rPr>
          <w:ins w:id="941" w:date="2022-07-27T12:11: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spacing w:before="0" w:line="240" w:lineRule="auto"/>
        <w:jc w:val="both"/>
        <w:rPr>
          <w:ins w:id="942" w:date="2022-07-27T12:11: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rPr>
          <w:ins w:id="943"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944"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package </w:t>
        </w:r>
      </w:ins>
      <w:ins w:id="945" w:date="2022-07-27T12:11: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com.rest.controller</w:t>
        </w:r>
      </w:ins>
      <w:ins w:id="946"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947" w:date="2022-07-27T12:11:00Z" w:author="s patni"/>
          <w:rStyle w:val="None"/>
          <w:rFonts w:ascii="Courier New" w:cs="Courier New" w:hAnsi="Courier New" w:eastAsia="Courier New"/>
          <w:outline w:val="0"/>
          <w:color w:val="cc7831"/>
          <w:sz w:val="26"/>
          <w:szCs w:val="26"/>
          <w:u w:color="cc7831"/>
          <w:shd w:val="clear" w:color="auto" w:fill="2a2a2a"/>
          <w:lang w:val="en-US"/>
          <w14:textFill>
            <w14:solidFill>
              <w14:srgbClr w14:val="CC7831"/>
            </w14:solidFill>
          </w14:textFill>
        </w:rPr>
      </w:pPr>
    </w:p>
    <w:p>
      <w:pPr>
        <w:pStyle w:val="Default"/>
        <w:rPr>
          <w:ins w:id="948"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949"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950"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com.rest.domain.Passenger</w:t>
        </w:r>
      </w:ins>
      <w:ins w:id="951"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952"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953"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954"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com.rest.service.PassengerService</w:t>
        </w:r>
      </w:ins>
      <w:ins w:id="955"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956"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957"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958" w:date="2022-07-27T12:11: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io.micronaut.http.annotation.Get</w:t>
        </w:r>
      </w:ins>
      <w:ins w:id="959"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960"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961"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962" w:date="2022-07-27T12:11: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io.micronaut.http.annotation.Controller</w:t>
        </w:r>
      </w:ins>
      <w:ins w:id="963"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964" w:date="2022-07-27T12:11:00Z" w:author="s patni"/>
          <w:rStyle w:val="None"/>
          <w:rFonts w:ascii="Courier New" w:cs="Courier New" w:hAnsi="Courier New" w:eastAsia="Courier New"/>
          <w:outline w:val="0"/>
          <w:color w:val="cc7831"/>
          <w:sz w:val="26"/>
          <w:szCs w:val="26"/>
          <w:u w:color="cc7831"/>
          <w:shd w:val="clear" w:color="auto" w:fill="2a2a2a"/>
          <w:lang w:val="en-US"/>
          <w14:textFill>
            <w14:solidFill>
              <w14:srgbClr w14:val="CC7831"/>
            </w14:solidFill>
          </w14:textFill>
        </w:rPr>
      </w:pPr>
    </w:p>
    <w:p>
      <w:pPr>
        <w:pStyle w:val="Default"/>
        <w:rPr>
          <w:ins w:id="965" w:date="2022-07-27T12:11:00Z" w:author="s patni"/>
          <w:rStyle w:val="None"/>
          <w:rFonts w:ascii="Courier New" w:cs="Courier New" w:hAnsi="Courier New" w:eastAsia="Courier New"/>
          <w:outline w:val="0"/>
          <w:color w:val="cc7831"/>
          <w:sz w:val="26"/>
          <w:szCs w:val="26"/>
          <w:u w:color="cc7831"/>
          <w:shd w:val="clear" w:color="auto" w:fill="2a2a2a"/>
          <w:lang w:val="en-US"/>
          <w14:textFill>
            <w14:solidFill>
              <w14:srgbClr w14:val="CC7831"/>
            </w14:solidFill>
          </w14:textFill>
        </w:rPr>
      </w:pPr>
    </w:p>
    <w:p>
      <w:pPr>
        <w:pStyle w:val="Default"/>
        <w:rPr>
          <w:ins w:id="966"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967"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968" w:date="2022-07-27T12:11: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io.micronaut.http.HttpHeaders</w:t>
        </w:r>
      </w:ins>
      <w:ins w:id="969"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970"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971"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972" w:date="2022-07-27T12:11: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io.micronaut.http.HttpResponse</w:t>
        </w:r>
      </w:ins>
      <w:ins w:id="973"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974"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975"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976" w:date="2022-07-27T12:11: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io.micronaut.http.MediaType</w:t>
        </w:r>
      </w:ins>
      <w:ins w:id="977"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978"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979"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980" w:date="2022-07-27T12:11: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io.micronaut.http.annotation.Produces</w:t>
        </w:r>
      </w:ins>
      <w:ins w:id="981"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982"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983"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984" w:date="2022-07-27T12:11: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io.micronaut.http.annotation.Controller</w:t>
        </w:r>
      </w:ins>
      <w:ins w:id="985"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986"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987"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988" w:date="2022-07-27T12:11: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io.micronaut.http.annotation.Delete</w:t>
        </w:r>
      </w:ins>
      <w:ins w:id="989"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990"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991"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992" w:date="2022-07-27T12:11: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io.micronaut.http.annotation.Get</w:t>
        </w:r>
      </w:ins>
      <w:ins w:id="993"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994"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995"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996" w:date="2022-07-27T12:11: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io.micronaut.http.annotation.Post</w:t>
        </w:r>
      </w:ins>
      <w:ins w:id="997"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998"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999"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1000" w:date="2022-07-27T12:11: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io.micronaut.http.annotation.Put</w:t>
        </w:r>
      </w:ins>
      <w:ins w:id="1001"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1002"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1003"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1004" w:date="2022-07-27T12:11:00Z" w:author="s patni">
        <w:r>
          <w:rPr>
            <w:rStyle w:val="None"/>
            <w:rFonts w:ascii="Courier New" w:hAnsi="Courier New"/>
            <w:outline w:val="0"/>
            <w:color w:val="a9b7c6"/>
            <w:sz w:val="26"/>
            <w:szCs w:val="26"/>
            <w:u w:color="a9b7c6"/>
            <w:shd w:val="clear" w:color="auto" w:fill="2a2a2a"/>
            <w:rtl w:val="0"/>
            <w:lang w:val="it-IT"/>
            <w14:textFill>
              <w14:solidFill>
                <w14:srgbClr w14:val="A9B7C6"/>
              </w14:solidFill>
            </w14:textFill>
          </w:rPr>
          <w:t>io.micronaut.http.annotation.Body</w:t>
        </w:r>
      </w:ins>
      <w:ins w:id="1005"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1006"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1007" w:date="2022-07-27T12:11:00Z" w:author="s patni">
        <w:r>
          <w:rPr>
            <w:rStyle w:val="None"/>
            <w:rFonts w:ascii="Courier New" w:hAnsi="Courier New"/>
            <w:outline w:val="0"/>
            <w:color w:val="cc7831"/>
            <w:sz w:val="26"/>
            <w:szCs w:val="26"/>
            <w:u w:color="cc7831"/>
            <w:shd w:val="clear" w:color="auto" w:fill="2a2a2a"/>
            <w:rtl w:val="0"/>
            <w:lang w:val="it-IT"/>
            <w14:textFill>
              <w14:solidFill>
                <w14:srgbClr w14:val="CC7831"/>
              </w14:solidFill>
            </w14:textFill>
          </w:rPr>
          <w:t xml:space="preserve">import </w:t>
        </w:r>
      </w:ins>
      <w:ins w:id="1008"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java.util.List</w:t>
        </w:r>
      </w:ins>
      <w:ins w:id="1009"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1010" w:date="2022-07-27T12:11:00Z" w:author="s patni"/>
          <w:rStyle w:val="None"/>
          <w:rFonts w:ascii="Courier New" w:cs="Courier New" w:hAnsi="Courier New" w:eastAsia="Courier New"/>
          <w:outline w:val="0"/>
          <w:color w:val="cc7831"/>
          <w:sz w:val="26"/>
          <w:szCs w:val="26"/>
          <w:u w:color="cc7831"/>
          <w:shd w:val="clear" w:color="auto" w:fill="2a2a2a"/>
          <w:lang w:val="en-US"/>
          <w14:textFill>
            <w14:solidFill>
              <w14:srgbClr w14:val="CC7831"/>
            </w14:solidFill>
          </w14:textFill>
        </w:rPr>
      </w:pPr>
    </w:p>
    <w:p>
      <w:pPr>
        <w:pStyle w:val="Default"/>
        <w:rPr>
          <w:ins w:id="1011" w:date="2022-07-27T12:11:00Z" w:author="s patni"/>
          <w:rStyle w:val="None"/>
          <w:rFonts w:ascii="Courier New" w:cs="Courier New" w:hAnsi="Courier New" w:eastAsia="Courier New"/>
          <w:outline w:val="0"/>
          <w:color w:val="808080"/>
          <w:sz w:val="26"/>
          <w:szCs w:val="26"/>
          <w:u w:color="808080"/>
          <w:shd w:val="clear" w:color="auto" w:fill="2a2a2a"/>
          <w14:textFill>
            <w14:solidFill>
              <w14:srgbClr w14:val="808080"/>
            </w14:solidFill>
          </w14:textFill>
        </w:rPr>
      </w:pPr>
      <w:ins w:id="1012" w:date="2022-07-27T12:11:00Z" w:author="s patni">
        <w:r>
          <w:rPr>
            <w:rStyle w:val="None"/>
            <w:rFonts w:ascii="Courier New" w:hAnsi="Courier New"/>
            <w:outline w:val="0"/>
            <w:color w:val="a9b7c6"/>
            <w:sz w:val="26"/>
            <w:szCs w:val="26"/>
            <w:u w:color="a9b7c6"/>
            <w:shd w:val="clear" w:color="auto" w:fill="2a2a2a"/>
            <w:rtl w:val="0"/>
            <w:lang w:val="de-DE"/>
            <w14:textFill>
              <w14:solidFill>
                <w14:srgbClr w14:val="A9B7C6"/>
              </w14:solidFill>
            </w14:textFill>
          </w:rPr>
          <w:t>@Controller(</w:t>
        </w:r>
      </w:ins>
      <w:ins w:id="1013" w:date="2022-07-27T12:11:00Z" w:author="s patni">
        <w:r>
          <w:rPr>
            <w:rStyle w:val="None"/>
            <w:rFonts w:ascii="Courier New" w:hAnsi="Courier New"/>
            <w:outline w:val="0"/>
            <w:color w:val="6a8759"/>
            <w:sz w:val="26"/>
            <w:szCs w:val="26"/>
            <w:u w:color="6a8759"/>
            <w:shd w:val="clear" w:color="auto" w:fill="2a2a2a"/>
            <w:rtl w:val="0"/>
            <w:lang w:val="en-US"/>
            <w14:textFill>
              <w14:solidFill>
                <w14:srgbClr w14:val="6A8759"/>
              </w14:solidFill>
            </w14:textFill>
          </w:rPr>
          <w:t>"/passenger"</w:t>
        </w:r>
      </w:ins>
      <w:ins w:id="1014" w:date="2022-07-27T12:11:00Z" w:author="s patni">
        <w:r>
          <w:rPr>
            <w:rStyle w:val="None"/>
            <w:rFonts w:ascii="Courier New" w:hAnsi="Courier New"/>
            <w:outline w:val="0"/>
            <w:color w:val="a9b7c6"/>
            <w:sz w:val="26"/>
            <w:szCs w:val="26"/>
            <w:u w:color="a9b7c6"/>
            <w:shd w:val="clear" w:color="auto" w:fill="2a2a2a"/>
            <w:rtl w:val="0"/>
            <w:lang w:val="de-DE"/>
            <w14:textFill>
              <w14:solidFill>
                <w14:srgbClr w14:val="A9B7C6"/>
              </w14:solidFill>
            </w14:textFill>
          </w:rPr>
          <w:t xml:space="preserve">)  </w:t>
        </w:r>
      </w:ins>
      <w:ins w:id="1015" w:date="2022-07-27T12:11:00Z" w:author="s patni">
        <w:r>
          <w:rPr>
            <w:rStyle w:val="None"/>
            <w:rFonts w:ascii="Courier New" w:hAnsi="Courier New"/>
            <w:outline w:val="0"/>
            <w:color w:val="808080"/>
            <w:sz w:val="26"/>
            <w:szCs w:val="26"/>
            <w:u w:color="808080"/>
            <w:shd w:val="clear" w:color="auto" w:fill="2a2a2a"/>
            <w:rtl w:val="0"/>
            <w:lang w:val="en-US"/>
            <w14:textFill>
              <w14:solidFill>
                <w14:srgbClr w14:val="808080"/>
              </w14:solidFill>
            </w14:textFill>
          </w:rPr>
          <w:t>// &lt;2&gt;</w:t>
        </w:r>
      </w:ins>
    </w:p>
    <w:p>
      <w:pPr>
        <w:pStyle w:val="Default"/>
        <w:rPr>
          <w:ins w:id="1016" w:date="2022-07-27T12:11: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1017"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public class </w:t>
        </w:r>
      </w:ins>
      <w:ins w:id="1018"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PassengerController {</w:t>
        </w:r>
      </w:ins>
    </w:p>
    <w:p>
      <w:pPr>
        <w:pStyle w:val="Default"/>
        <w:rPr>
          <w:ins w:id="1019" w:date="2022-07-27T12:11:00Z" w:author="s patni"/>
          <w:rStyle w:val="None"/>
          <w:rFonts w:ascii="Courier New" w:cs="Courier New" w:hAnsi="Courier New" w:eastAsia="Courier New"/>
          <w:outline w:val="0"/>
          <w:color w:val="a9b7c6"/>
          <w:sz w:val="26"/>
          <w:szCs w:val="26"/>
          <w:u w:color="a9b7c6"/>
          <w:shd w:val="clear" w:color="auto" w:fill="2a2a2a"/>
          <w:lang w:val="en-US"/>
          <w14:textFill>
            <w14:solidFill>
              <w14:srgbClr w14:val="A9B7C6"/>
            </w14:solidFill>
          </w14:textFill>
        </w:rPr>
      </w:pPr>
    </w:p>
    <w:p>
      <w:pPr>
        <w:pStyle w:val="Default"/>
        <w:rPr>
          <w:ins w:id="1020"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1021"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PassengerService passengerService</w:t>
        </w:r>
      </w:ins>
      <w:ins w:id="1022"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1023" w:date="2022-07-27T12:11:00Z" w:author="s patni"/>
          <w:rStyle w:val="None"/>
          <w:rFonts w:ascii="Courier New" w:cs="Courier New" w:hAnsi="Courier New" w:eastAsia="Courier New"/>
          <w:outline w:val="0"/>
          <w:color w:val="808080"/>
          <w:sz w:val="26"/>
          <w:szCs w:val="26"/>
          <w:u w:color="808080"/>
          <w:shd w:val="clear" w:color="auto" w:fill="2a2a2a"/>
          <w14:textFill>
            <w14:solidFill>
              <w14:srgbClr w14:val="808080"/>
            </w14:solidFill>
          </w14:textFill>
        </w:rPr>
      </w:pPr>
      <w:ins w:id="1024"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public </w:t>
        </w:r>
      </w:ins>
      <w:ins w:id="1025"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PassengerController(PassengerService passengerService) { </w:t>
        </w:r>
      </w:ins>
      <w:ins w:id="1026" w:date="2022-07-27T12:11:00Z" w:author="s patni">
        <w:r>
          <w:rPr>
            <w:rStyle w:val="None"/>
            <w:rFonts w:ascii="Courier New" w:hAnsi="Courier New"/>
            <w:outline w:val="0"/>
            <w:color w:val="808080"/>
            <w:sz w:val="26"/>
            <w:szCs w:val="26"/>
            <w:u w:color="808080"/>
            <w:shd w:val="clear" w:color="auto" w:fill="2a2a2a"/>
            <w:rtl w:val="0"/>
            <w:lang w:val="en-US"/>
            <w14:textFill>
              <w14:solidFill>
                <w14:srgbClr w14:val="808080"/>
              </w14:solidFill>
            </w14:textFill>
          </w:rPr>
          <w:t>// &lt;3&gt;</w:t>
        </w:r>
      </w:ins>
    </w:p>
    <w:p>
      <w:pPr>
        <w:pStyle w:val="Default"/>
        <w:rPr>
          <w:ins w:id="1027"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1028" w:date="2022-07-27T12:11:00Z" w:author="s patni">
        <w:r>
          <w:rPr>
            <w:rStyle w:val="None"/>
            <w:rFonts w:ascii="Courier New" w:hAnsi="Courier New"/>
            <w:outline w:val="0"/>
            <w:color w:val="808080"/>
            <w:sz w:val="26"/>
            <w:szCs w:val="26"/>
            <w:u w:color="808080"/>
            <w:shd w:val="clear" w:color="auto" w:fill="2a2a2a"/>
            <w:rtl w:val="0"/>
            <w:lang w:val="en-US"/>
            <w14:textFill>
              <w14:solidFill>
                <w14:srgbClr w14:val="808080"/>
              </w14:solidFill>
            </w14:textFill>
          </w:rPr>
          <w:t xml:space="preserve">      </w:t>
        </w:r>
      </w:ins>
      <w:ins w:id="1029"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this</w:t>
        </w:r>
      </w:ins>
      <w:ins w:id="1030"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.passengerService = passengerService</w:t>
        </w:r>
      </w:ins>
      <w:ins w:id="1031"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1032" w:date="2022-07-27T12:11: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1033"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w:t>
        </w:r>
      </w:ins>
      <w:ins w:id="1034"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1035" w:date="2022-07-27T12:11: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1036"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p>
    <w:p>
      <w:pPr>
        <w:pStyle w:val="Default"/>
        <w:rPr>
          <w:ins w:id="1037" w:date="2022-07-27T12:11: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1038"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@Get(</w:t>
        </w:r>
      </w:ins>
      <w:ins w:id="1039" w:date="2022-07-27T12:11:00Z" w:author="s patni">
        <w:r>
          <w:rPr>
            <w:rStyle w:val="None"/>
            <w:rFonts w:ascii="Courier New" w:hAnsi="Courier New"/>
            <w:outline w:val="0"/>
            <w:color w:val="6a8759"/>
            <w:sz w:val="26"/>
            <w:szCs w:val="26"/>
            <w:u w:color="6a8759"/>
            <w:shd w:val="clear" w:color="auto" w:fill="2a2a2a"/>
            <w:rtl w:val="0"/>
            <w:lang w:val="en-US"/>
            <w14:textFill>
              <w14:solidFill>
                <w14:srgbClr w14:val="6A8759"/>
              </w14:solidFill>
            </w14:textFill>
          </w:rPr>
          <w:t>"/{id}"</w:t>
        </w:r>
      </w:ins>
      <w:ins w:id="1040"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p>
    <w:p>
      <w:pPr>
        <w:pStyle w:val="Default"/>
        <w:rPr>
          <w:ins w:id="1041" w:date="2022-07-27T12:11: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1042"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1043"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public </w:t>
        </w:r>
      </w:ins>
      <w:ins w:id="1044"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Passenger getPassenger (</w:t>
        </w:r>
      </w:ins>
      <w:ins w:id="1045"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int </w:t>
        </w:r>
      </w:ins>
      <w:ins w:id="1046" w:date="2022-07-27T12:11:00Z" w:author="s patni">
        <w:r>
          <w:rPr>
            <w:rStyle w:val="None"/>
            <w:rFonts w:ascii="Courier New" w:hAnsi="Courier New"/>
            <w:outline w:val="0"/>
            <w:color w:val="a9b7c6"/>
            <w:sz w:val="26"/>
            <w:szCs w:val="26"/>
            <w:u w:color="a9b7c6"/>
            <w:shd w:val="clear" w:color="auto" w:fill="2a2a2a"/>
            <w:rtl w:val="0"/>
            <w:lang w:val="de-DE"/>
            <w14:textFill>
              <w14:solidFill>
                <w14:srgbClr w14:val="A9B7C6"/>
              </w14:solidFill>
            </w14:textFill>
          </w:rPr>
          <w:t>id)    {</w:t>
        </w:r>
      </w:ins>
    </w:p>
    <w:p>
      <w:pPr>
        <w:pStyle w:val="Default"/>
        <w:rPr>
          <w:ins w:id="1047"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1048"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Passenger passenger = passengerService.getPassenger(id)</w:t>
        </w:r>
      </w:ins>
      <w:ins w:id="1049"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1050"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1051"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return </w:t>
        </w:r>
      </w:ins>
      <w:ins w:id="1052"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passenger</w:t>
        </w:r>
      </w:ins>
      <w:ins w:id="1053"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1054" w:date="2022-07-27T12:11: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1055"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w:t>
        </w:r>
      </w:ins>
      <w:ins w:id="1056"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1057" w:date="2022-07-27T12:11: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1058"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@Get</w:t>
        </w:r>
      </w:ins>
    </w:p>
    <w:p>
      <w:pPr>
        <w:pStyle w:val="Default"/>
        <w:rPr>
          <w:ins w:id="1059" w:date="2022-07-27T12:11: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1060"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w:t>
        </w:r>
      </w:ins>
      <w:ins w:id="1061"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public </w:t>
        </w:r>
      </w:ins>
      <w:ins w:id="1062"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List&lt;Passenger&gt; getPassengers() {</w:t>
        </w:r>
      </w:ins>
    </w:p>
    <w:p>
      <w:pPr>
        <w:pStyle w:val="Default"/>
        <w:rPr>
          <w:ins w:id="1063"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1064"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 xml:space="preserve">      List&lt;Passenger&gt; passengers = passengerService.getPassengers()</w:t>
        </w:r>
      </w:ins>
      <w:ins w:id="1065"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1066" w:date="2022-07-27T12:11:00Z" w:author="s patni"/>
          <w:rStyle w:val="None"/>
          <w:rFonts w:ascii="Courier New" w:cs="Courier New" w:hAnsi="Courier New" w:eastAsia="Courier New"/>
          <w:outline w:val="0"/>
          <w:color w:val="cc7831"/>
          <w:sz w:val="26"/>
          <w:szCs w:val="26"/>
          <w:u w:color="cc7831"/>
          <w:shd w:val="clear" w:color="auto" w:fill="2a2a2a"/>
          <w14:textFill>
            <w14:solidFill>
              <w14:srgbClr w14:val="CC7831"/>
            </w14:solidFill>
          </w14:textFill>
        </w:rPr>
      </w:pPr>
      <w:ins w:id="1067"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return </w:t>
        </w:r>
      </w:ins>
      <w:ins w:id="1068"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passengers</w:t>
        </w:r>
      </w:ins>
      <w:ins w:id="1069"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w:t>
        </w:r>
      </w:ins>
    </w:p>
    <w:p>
      <w:pPr>
        <w:pStyle w:val="Default"/>
        <w:rPr>
          <w:ins w:id="1070" w:date="2022-07-27T12:11: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1071" w:date="2022-07-27T12:11:00Z" w:author="s patni">
        <w:r>
          <w:rPr>
            <w:rStyle w:val="None"/>
            <w:rFonts w:ascii="Courier New" w:hAnsi="Courier New"/>
            <w:outline w:val="0"/>
            <w:color w:val="cc7831"/>
            <w:sz w:val="26"/>
            <w:szCs w:val="26"/>
            <w:u w:color="cc7831"/>
            <w:shd w:val="clear" w:color="auto" w:fill="2a2a2a"/>
            <w:rtl w:val="0"/>
            <w:lang w:val="en-US"/>
            <w14:textFill>
              <w14:solidFill>
                <w14:srgbClr w14:val="CC7831"/>
              </w14:solidFill>
            </w14:textFill>
          </w:rPr>
          <w:t xml:space="preserve">   </w:t>
        </w:r>
      </w:ins>
      <w:ins w:id="1072"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rPr>
          <w:ins w:id="1073" w:date="2022-07-27T12:11:00Z" w:author="s patni"/>
          <w:rStyle w:val="None"/>
          <w:rFonts w:ascii="Courier New" w:cs="Courier New" w:hAnsi="Courier New" w:eastAsia="Courier New"/>
          <w:outline w:val="0"/>
          <w:color w:val="a9b7c6"/>
          <w:sz w:val="26"/>
          <w:szCs w:val="26"/>
          <w:u w:color="a9b7c6"/>
          <w:shd w:val="clear" w:color="auto" w:fill="2a2a2a"/>
          <w14:textFill>
            <w14:solidFill>
              <w14:srgbClr w14:val="A9B7C6"/>
            </w14:solidFill>
          </w14:textFill>
        </w:rPr>
      </w:pPr>
      <w:ins w:id="1074" w:date="2022-07-27T12:11:00Z" w:author="s patni">
        <w:r>
          <w:rPr>
            <w:rStyle w:val="None"/>
            <w:rFonts w:ascii="Courier New" w:hAnsi="Courier New"/>
            <w:outline w:val="0"/>
            <w:color w:val="a9b7c6"/>
            <w:sz w:val="26"/>
            <w:szCs w:val="26"/>
            <w:u w:color="a9b7c6"/>
            <w:shd w:val="clear" w:color="auto" w:fill="2a2a2a"/>
            <w:rtl w:val="0"/>
            <w:lang w:val="en-US"/>
            <w14:textFill>
              <w14:solidFill>
                <w14:srgbClr w14:val="A9B7C6"/>
              </w14:solidFill>
            </w14:textFill>
          </w:rPr>
          <w:t>}</w:t>
        </w:r>
      </w:ins>
    </w:p>
    <w:p>
      <w:pPr>
        <w:pStyle w:val="Default"/>
        <w:spacing w:before="0" w:line="240" w:lineRule="auto"/>
        <w:jc w:val="both"/>
        <w:rPr>
          <w:ins w:id="1075" w:date="2022-07-27T11:54:00Z" w:author="s patni"/>
          <w:rStyle w:val="None"/>
          <w:rFonts w:ascii="Arial" w:cs="Arial" w:hAnsi="Arial" w:eastAsia="Arial"/>
          <w:outline w:val="0"/>
          <w:color w:val="62c8f3"/>
          <w:u w:color="62c8f3"/>
          <w:shd w:val="clear" w:color="auto" w:fill="333333"/>
          <w:lang w:val="en-US"/>
          <w14:textFill>
            <w14:solidFill>
              <w14:srgbClr w14:val="62C8F3"/>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ins w:id="1076" w:date="2022-07-25T13:37:00Z" w:author="s patni"/>
          <w:rStyle w:val="None"/>
          <w:rFonts w:ascii="Arial" w:cs="Arial" w:hAnsi="Arial" w:eastAsia="Arial"/>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077" w:date="2022-07-25T13:37:00Z" w:author="s patni"/>
          <w:rStyle w:val="None"/>
          <w:rFonts w:ascii="Arial" w:cs="Arial" w:hAnsi="Arial" w:eastAsia="Arial"/>
        </w:rPr>
      </w:pPr>
      <w:ins w:id="1078" w:date="2022-07-25T13:37:00Z" w:author="s patni">
        <w:r>
          <w:rPr>
            <w:rStyle w:val="None"/>
            <w:rFonts w:ascii="Arial" w:hAnsi="Arial"/>
            <w:rtl w:val="0"/>
            <w:lang w:val="en-US"/>
          </w:rPr>
          <w:t>To get started add Micronaut</w:t>
        </w:r>
      </w:ins>
      <w:ins w:id="1079" w:date="2022-07-25T13:37:00Z" w:author="s patni">
        <w:r>
          <w:rPr>
            <w:rStyle w:val="None"/>
            <w:rFonts w:ascii="Arial" w:hAnsi="Arial" w:hint="default"/>
            <w:rtl w:val="0"/>
            <w:lang w:val="en-US"/>
          </w:rPr>
          <w:t>’</w:t>
        </w:r>
      </w:ins>
      <w:ins w:id="1080" w:date="2022-07-25T13:37:00Z" w:author="s patni">
        <w:r>
          <w:rPr>
            <w:rStyle w:val="None"/>
            <w:rFonts w:ascii="Arial" w:hAnsi="Arial"/>
            <w:rtl w:val="0"/>
            <w:lang w:val="en-US"/>
          </w:rPr>
          <w:t>s openapi to the annotation  processor scope of build configuration in pom.xml file.</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081" w:date="2022-07-25T13:37:00Z" w:author="s patni"/>
          <w:rStyle w:val="None"/>
          <w:rFonts w:ascii="Arial" w:cs="Arial" w:hAnsi="Arial" w:eastAsia="Arial"/>
        </w:rPr>
      </w:pPr>
      <w:ins w:id="1082" w:date="2022-07-25T13:37:00Z" w:author="s patni">
        <w:r>
          <w:rPr>
            <w:rStyle w:val="None"/>
            <w:rFonts w:ascii="Arial" w:hAnsi="Arial"/>
            <w:rtl w:val="0"/>
            <w:lang w:val="en-US"/>
          </w:rPr>
          <w:t>&lt;path&gt;</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083" w:date="2022-07-25T13:37:00Z" w:author="s patni"/>
          <w:rStyle w:val="None"/>
          <w:rFonts w:ascii="Arial" w:cs="Arial" w:hAnsi="Arial" w:eastAsia="Arial"/>
        </w:rPr>
      </w:pPr>
      <w:ins w:id="1084" w:date="2022-07-25T13:37:00Z" w:author="s patni">
        <w:r>
          <w:rPr>
            <w:rStyle w:val="None"/>
            <w:rFonts w:ascii="Arial" w:hAnsi="Arial"/>
            <w:rtl w:val="0"/>
            <w:lang w:val="en-US"/>
          </w:rPr>
          <w:t xml:space="preserve">        &lt;groupId&gt;io.micronaut.openapi&lt;/groupId&gt;</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085" w:date="2022-07-25T13:37:00Z" w:author="s patni"/>
          <w:rStyle w:val="None"/>
          <w:rFonts w:ascii="Arial" w:cs="Arial" w:hAnsi="Arial" w:eastAsia="Arial"/>
        </w:rPr>
      </w:pPr>
      <w:ins w:id="1086" w:date="2022-07-25T13:37:00Z" w:author="s patni">
        <w:r>
          <w:rPr>
            <w:rStyle w:val="None"/>
            <w:rFonts w:ascii="Arial" w:hAnsi="Arial"/>
            <w:rtl w:val="0"/>
            <w:lang w:val="en-US"/>
          </w:rPr>
          <w:t xml:space="preserve">        &lt;artifactId&gt;micronaut-openapi&lt;/artifactId&gt;</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087" w:date="2022-07-25T13:37:00Z" w:author="s patni"/>
          <w:rStyle w:val="None"/>
          <w:rFonts w:ascii="Arial" w:cs="Arial" w:hAnsi="Arial" w:eastAsia="Arial"/>
        </w:rPr>
      </w:pPr>
      <w:ins w:id="1088" w:date="2022-07-25T13:37:00Z" w:author="s patni">
        <w:r>
          <w:rPr>
            <w:rStyle w:val="None"/>
            <w:rFonts w:ascii="Arial" w:hAnsi="Arial"/>
            <w:rtl w:val="0"/>
            <w:lang w:val="en-US"/>
          </w:rPr>
          <w:t xml:space="preserve">        &lt;version&gt;4.0.1&lt;/version&gt;</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089" w:date="2022-07-25T13:37:00Z" w:author="s patni"/>
          <w:rStyle w:val="None"/>
          <w:rFonts w:ascii="Arial" w:cs="Arial" w:hAnsi="Arial" w:eastAsia="Arial"/>
        </w:rPr>
      </w:pPr>
      <w:ins w:id="1090" w:date="2022-07-25T13:37:00Z" w:author="s patni">
        <w:r>
          <w:rPr>
            <w:rStyle w:val="None"/>
            <w:rFonts w:ascii="Arial" w:hAnsi="Arial"/>
            <w:rtl w:val="0"/>
            <w:lang w:val="en-US"/>
          </w:rPr>
          <w:t>&lt;/path&gt;</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091" w:date="2022-07-25T13:37:00Z" w:author="s patni"/>
          <w:rStyle w:val="None"/>
          <w:rFonts w:ascii="Arial" w:cs="Arial" w:hAnsi="Arial" w:eastAsia="Arial"/>
        </w:rPr>
      </w:pPr>
      <w:ins w:id="1092" w:date="2022-07-25T13:37:00Z" w:author="s patni">
        <w:r>
          <w:rPr>
            <w:rStyle w:val="None"/>
            <w:rFonts w:ascii="Arial" w:hAnsi="Arial"/>
            <w:rtl w:val="0"/>
            <w:lang w:val="en-US"/>
          </w:rPr>
          <w:t>For swagger annotation add following to pom.xml file -</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093" w:date="2022-07-25T13:37:00Z" w:author="s patni"/>
          <w:rStyle w:val="None"/>
          <w:rFonts w:ascii="Arial" w:cs="Arial" w:hAnsi="Arial" w:eastAsia="Arial"/>
        </w:rPr>
      </w:pPr>
      <w:ins w:id="1094" w:date="2022-07-25T13:37:00Z" w:author="s patni">
        <w:r>
          <w:rPr>
            <w:rStyle w:val="None"/>
            <w:rFonts w:ascii="Arial" w:hAnsi="Arial"/>
            <w:rtl w:val="0"/>
            <w:lang w:val="en-US"/>
          </w:rPr>
          <w:t xml:space="preserve"> &lt;dependency&gt;</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095" w:date="2022-07-25T13:37:00Z" w:author="s patni"/>
          <w:rStyle w:val="None"/>
          <w:rFonts w:ascii="Arial" w:cs="Arial" w:hAnsi="Arial" w:eastAsia="Arial"/>
        </w:rPr>
      </w:pPr>
      <w:ins w:id="1096" w:date="2022-07-25T13:37:00Z" w:author="s patni">
        <w:r>
          <w:rPr>
            <w:rStyle w:val="None"/>
            <w:rFonts w:ascii="Arial" w:hAnsi="Arial"/>
            <w:rtl w:val="0"/>
            <w:lang w:val="en-US"/>
          </w:rPr>
          <w:t xml:space="preserve">     &lt;groupId&gt;io.swagger.core.v3&lt;/groupId&gt;</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097" w:date="2022-07-25T13:37:00Z" w:author="s patni"/>
          <w:rStyle w:val="None"/>
          <w:rFonts w:ascii="Arial" w:cs="Arial" w:hAnsi="Arial" w:eastAsia="Arial"/>
        </w:rPr>
      </w:pPr>
      <w:ins w:id="1098" w:date="2022-07-25T13:37:00Z" w:author="s patni">
        <w:r>
          <w:rPr>
            <w:rStyle w:val="None"/>
            <w:rFonts w:ascii="Arial" w:hAnsi="Arial"/>
            <w:rtl w:val="0"/>
            <w:lang w:val="en-US"/>
          </w:rPr>
          <w:t xml:space="preserve">     &lt;artifactId&gt;swagger-annotations&lt;/artifactId&gt;</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099" w:date="2022-07-25T13:37:00Z" w:author="s patni"/>
          <w:rStyle w:val="None"/>
          <w:rFonts w:ascii="Arial" w:cs="Arial" w:hAnsi="Arial" w:eastAsia="Arial"/>
        </w:rPr>
      </w:pPr>
      <w:ins w:id="1100" w:date="2022-07-25T13:37:00Z" w:author="s patni">
        <w:r>
          <w:rPr>
            <w:rStyle w:val="None"/>
            <w:rFonts w:ascii="Arial" w:hAnsi="Arial"/>
            <w:rtl w:val="0"/>
            <w:lang w:val="en-US"/>
          </w:rPr>
          <w:t xml:space="preserve"> &lt;/dependency&gt;</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101" w:date="2022-07-25T13:37:00Z" w:author="s patni"/>
          <w:rStyle w:val="None"/>
          <w:rFonts w:ascii="Arial" w:cs="Arial" w:hAnsi="Arial" w:eastAsia="Arial"/>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102" w:date="2022-07-25T13:37:00Z" w:author="s patni"/>
          <w:rStyle w:val="None"/>
          <w:rFonts w:ascii="Arial" w:cs="Arial" w:hAnsi="Arial" w:eastAsia="Arial"/>
        </w:rPr>
      </w:pPr>
      <w:ins w:id="1103" w:date="2022-07-25T13:37:00Z" w:author="s patni">
        <w:r>
          <w:rPr>
            <w:rStyle w:val="None"/>
            <w:rFonts w:ascii="Arial" w:hAnsi="Arial"/>
            <w:rtl w:val="0"/>
            <w:lang w:val="en-US"/>
          </w:rPr>
          <w:t>Once dependencies has been configured minimum requirement is to add to Application class.</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104" w:date="2022-07-25T13:37:00Z" w:author="s patni"/>
          <w:rStyle w:val="None"/>
          <w:rFonts w:ascii="Arial" w:cs="Arial" w:hAnsi="Arial" w:eastAsia="Arial"/>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105" w:date="2022-07-25T13:37:00Z" w:author="s patni"/>
          <w:rStyle w:val="None"/>
          <w:rFonts w:ascii="Arial" w:cs="Arial" w:hAnsi="Arial" w:eastAsia="Arial"/>
        </w:rPr>
      </w:pPr>
      <w:ins w:id="1106" w:date="2022-07-25T13:37:00Z" w:author="s patni">
        <w:r>
          <w:rPr>
            <w:rStyle w:val="None"/>
            <w:rFonts w:ascii="Arial" w:hAnsi="Arial"/>
            <w:rtl w:val="0"/>
            <w:lang w:val="en-US"/>
          </w:rPr>
          <w:t>import io.swagger.v3.oas.annotations.OpenAPIDefinition;</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107" w:date="2022-07-25T13:37:00Z" w:author="s patni"/>
          <w:rStyle w:val="None"/>
          <w:rFonts w:ascii="Arial" w:cs="Arial" w:hAnsi="Arial" w:eastAsia="Arial"/>
        </w:rPr>
      </w:pPr>
      <w:ins w:id="1108" w:date="2022-07-25T13:37:00Z" w:author="s patni">
        <w:r>
          <w:rPr>
            <w:rStyle w:val="None"/>
            <w:rFonts w:ascii="Arial" w:hAnsi="Arial"/>
            <w:rtl w:val="0"/>
            <w:lang w:val="en-US"/>
          </w:rPr>
          <w:t>import io.swagger.v3.oas.annotations.info.Contact;</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109" w:date="2022-07-25T13:37:00Z" w:author="s patni"/>
          <w:rStyle w:val="None"/>
          <w:rFonts w:ascii="Arial" w:cs="Arial" w:hAnsi="Arial" w:eastAsia="Arial"/>
        </w:rPr>
      </w:pPr>
      <w:ins w:id="1110" w:date="2022-07-25T13:37:00Z" w:author="s patni">
        <w:r>
          <w:rPr>
            <w:rStyle w:val="None"/>
            <w:rFonts w:ascii="Arial" w:hAnsi="Arial"/>
            <w:rtl w:val="0"/>
            <w:lang w:val="en-US"/>
          </w:rPr>
          <w:t>import io.swagger.v3.oas.annotations.info.Info;</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111" w:date="2022-07-25T13:37:00Z" w:author="s patni"/>
          <w:rStyle w:val="None"/>
          <w:rFonts w:ascii="Arial" w:cs="Arial" w:hAnsi="Arial" w:eastAsia="Arial"/>
        </w:rPr>
      </w:pPr>
      <w:ins w:id="1112" w:date="2022-07-25T13:37:00Z" w:author="s patni">
        <w:r>
          <w:rPr>
            <w:rStyle w:val="None"/>
            <w:rFonts w:ascii="Arial" w:hAnsi="Arial"/>
            <w:rtl w:val="0"/>
            <w:lang w:val="en-US"/>
          </w:rPr>
          <w:t>import io.swagger.v3.oas.annotations.info.License;</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113" w:date="2022-07-25T13:37:00Z" w:author="s patni"/>
          <w:rStyle w:val="None"/>
          <w:rFonts w:ascii="Arial" w:cs="Arial" w:hAnsi="Arial" w:eastAsia="Arial"/>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114" w:date="2022-07-25T13:37:00Z" w:author="s patni"/>
          <w:rStyle w:val="None"/>
          <w:rFonts w:ascii="Arial" w:cs="Arial" w:hAnsi="Arial" w:eastAsia="Arial"/>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115" w:date="2022-07-25T13:37:00Z" w:author="s patni"/>
          <w:rStyle w:val="None"/>
          <w:rFonts w:ascii="Arial" w:cs="Arial" w:hAnsi="Arial" w:eastAsia="Arial"/>
        </w:rPr>
      </w:pPr>
      <w:ins w:id="1116" w:date="2022-07-25T13:37:00Z" w:author="s patni">
        <w:r>
          <w:rPr>
            <w:rStyle w:val="None"/>
            <w:rFonts w:ascii="Arial" w:hAnsi="Arial"/>
            <w:rtl w:val="0"/>
            <w:lang w:val="en-US"/>
          </w:rPr>
          <w:t>@OpenAPIDefinition(</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117" w:date="2022-07-25T13:37:00Z" w:author="s patni"/>
          <w:rStyle w:val="None"/>
          <w:rFonts w:ascii="Arial" w:cs="Arial" w:hAnsi="Arial" w:eastAsia="Arial"/>
        </w:rPr>
      </w:pPr>
      <w:ins w:id="1118" w:date="2022-07-25T13:37:00Z" w:author="s patni">
        <w:r>
          <w:rPr>
            <w:rStyle w:val="None"/>
            <w:rFonts w:ascii="Arial" w:hAnsi="Arial"/>
            <w:rtl w:val="0"/>
            <w:lang w:val="en-US"/>
          </w:rPr>
          <w:t xml:space="preserve">        info = @Info(</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119" w:date="2022-07-25T13:37:00Z" w:author="s patni"/>
          <w:rStyle w:val="None"/>
          <w:rFonts w:ascii="Arial" w:cs="Arial" w:hAnsi="Arial" w:eastAsia="Arial"/>
        </w:rPr>
      </w:pPr>
      <w:ins w:id="1120" w:date="2022-07-25T13:37:00Z" w:author="s patni">
        <w:r>
          <w:rPr>
            <w:rStyle w:val="None"/>
            <w:rFonts w:ascii="Arial" w:hAnsi="Arial"/>
            <w:rtl w:val="0"/>
            <w:lang w:val="en-US"/>
          </w:rPr>
          <w:t xml:space="preserve">                title = "Hello World",</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121" w:date="2022-07-25T13:37:00Z" w:author="s patni"/>
          <w:rStyle w:val="None"/>
          <w:rFonts w:ascii="Arial" w:cs="Arial" w:hAnsi="Arial" w:eastAsia="Arial"/>
        </w:rPr>
      </w:pPr>
      <w:ins w:id="1122" w:date="2022-07-25T13:37:00Z" w:author="s patni">
        <w:r>
          <w:rPr>
            <w:rStyle w:val="None"/>
            <w:rFonts w:ascii="Arial" w:hAnsi="Arial"/>
            <w:rtl w:val="0"/>
            <w:lang w:val="en-US"/>
          </w:rPr>
          <w:t xml:space="preserve">                version = "0.0",</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123" w:date="2022-07-25T13:37:00Z" w:author="s patni"/>
          <w:rStyle w:val="None"/>
          <w:rFonts w:ascii="Arial" w:cs="Arial" w:hAnsi="Arial" w:eastAsia="Arial"/>
        </w:rPr>
      </w:pPr>
      <w:ins w:id="1124" w:date="2022-07-25T13:37:00Z" w:author="s patni">
        <w:r>
          <w:rPr>
            <w:rStyle w:val="None"/>
            <w:rFonts w:ascii="Arial" w:hAnsi="Arial"/>
            <w:rtl w:val="0"/>
            <w:lang w:val="en-US"/>
          </w:rPr>
          <w:t xml:space="preserve">                description = "My API",</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125" w:date="2022-07-25T13:37:00Z" w:author="s patni"/>
          <w:rStyle w:val="None"/>
          <w:rFonts w:ascii="Arial" w:cs="Arial" w:hAnsi="Arial" w:eastAsia="Arial"/>
        </w:rPr>
      </w:pPr>
      <w:ins w:id="1126" w:date="2022-07-25T13:37:00Z" w:author="s patni">
        <w:r>
          <w:rPr>
            <w:rStyle w:val="None"/>
            <w:rFonts w:ascii="Arial" w:hAnsi="Arial"/>
            <w:rtl w:val="0"/>
            <w:lang w:val="en-US"/>
          </w:rPr>
          <w:t xml:space="preserve">                license = @License(name = "Apache 2.0", url = "https://foo.bar"),</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127" w:date="2022-07-25T13:37:00Z" w:author="s patni"/>
          <w:rStyle w:val="None"/>
          <w:rFonts w:ascii="Arial" w:cs="Arial" w:hAnsi="Arial" w:eastAsia="Arial"/>
        </w:rPr>
      </w:pPr>
      <w:ins w:id="1128" w:date="2022-07-25T13:37:00Z" w:author="s patni">
        <w:r>
          <w:rPr>
            <w:rStyle w:val="None"/>
            <w:rFonts w:ascii="Arial" w:hAnsi="Arial"/>
            <w:rtl w:val="0"/>
            <w:lang w:val="en-US"/>
          </w:rPr>
          <w:t xml:space="preserve">                contact = @Contact(url = "https://gigantic-server.com", name = "Fred", email = "Fred@gigagantic-server.com")</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129" w:date="2022-07-25T13:37:00Z" w:author="s patni"/>
          <w:rStyle w:val="None"/>
          <w:rFonts w:ascii="Arial" w:cs="Arial" w:hAnsi="Arial" w:eastAsia="Arial"/>
        </w:rPr>
      </w:pPr>
      <w:ins w:id="1130" w:date="2022-07-25T13:37:00Z" w:author="s patni">
        <w:r>
          <w:rPr>
            <w:rStyle w:val="None"/>
            <w:rFonts w:ascii="Arial" w:hAnsi="Arial"/>
            <w:rtl w:val="0"/>
            <w:lang w:val="en-US"/>
          </w:rPr>
          <w:t xml:space="preserve">        )</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after="40" w:line="240" w:lineRule="auto"/>
        <w:jc w:val="both"/>
        <w:rPr>
          <w:ins w:id="1131" w:date="2022-07-25T13:37:00Z" w:author="s patni"/>
          <w:rStyle w:val="None"/>
          <w:rFonts w:ascii="Arial" w:cs="Arial" w:hAnsi="Arial" w:eastAsia="Arial"/>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132" w:date="2022-07-25T13:37:00Z" w:author="s patni"/>
          <w:rStyle w:val="None"/>
          <w:rFonts w:ascii="Arial" w:cs="Arial" w:hAnsi="Arial" w:eastAsia="Arial"/>
        </w:rPr>
      </w:pPr>
      <w:ins w:id="1133" w:date="2022-07-25T13:37:00Z" w:author="s patni">
        <w:r>
          <w:rPr>
            <w:rStyle w:val="None"/>
            <w:rFonts w:ascii="Arial" w:hAnsi="Arial"/>
            <w:rtl w:val="0"/>
            <w:lang w:val="en-US"/>
          </w:rPr>
          <w:t xml:space="preserve">Compile application using  command </w:t>
        </w:r>
      </w:ins>
      <w:ins w:id="1134" w:date="2022-07-25T13:37:00Z" w:author="s patni">
        <w:r>
          <w:rPr>
            <w:rStyle w:val="None"/>
            <w:rFonts w:ascii="Arial" w:hAnsi="Arial" w:hint="default"/>
            <w:rtl w:val="0"/>
            <w:lang w:val="en-US"/>
          </w:rPr>
          <w:t>“</w:t>
        </w:r>
      </w:ins>
      <w:ins w:id="1135" w:date="2022-07-25T13:37:00Z" w:author="s patni">
        <w:r>
          <w:rPr>
            <w:rStyle w:val="None"/>
            <w:rFonts w:ascii="Arial" w:hAnsi="Arial"/>
            <w:rtl w:val="0"/>
            <w:lang w:val="en-US"/>
          </w:rPr>
          <w:t>mvn package</w:t>
        </w:r>
      </w:ins>
      <w:ins w:id="1136" w:date="2022-07-25T13:37:00Z" w:author="s patni">
        <w:r>
          <w:rPr>
            <w:rStyle w:val="None"/>
            <w:rFonts w:ascii="Arial" w:hAnsi="Arial" w:hint="default"/>
            <w:rtl w:val="0"/>
            <w:lang w:val="en-US"/>
          </w:rPr>
          <w:t>”</w:t>
        </w:r>
      </w:ins>
      <w:ins w:id="1137" w:date="2022-07-25T13:37:00Z" w:author="s patni">
        <w:r>
          <w:rPr>
            <w:rStyle w:val="None"/>
            <w:rFonts w:ascii="Arial" w:hAnsi="Arial"/>
            <w:rtl w:val="0"/>
            <w:lang w:val="en-US"/>
          </w:rPr>
          <w:t>.</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after="40" w:line="240" w:lineRule="auto"/>
        <w:jc w:val="both"/>
        <w:rPr>
          <w:ins w:id="1138" w:date="2022-07-25T13:37:00Z" w:author="s patni"/>
          <w:rStyle w:val="None"/>
          <w:rFonts w:ascii="Arial" w:cs="Arial" w:hAnsi="Arial" w:eastAsia="Arial"/>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139" w:date="2022-07-25T13:37:00Z" w:author="s patni"/>
          <w:rStyle w:val="None"/>
          <w:rFonts w:ascii="Arial" w:cs="Arial" w:hAnsi="Arial" w:eastAsia="Arial"/>
        </w:rPr>
      </w:pPr>
      <w:ins w:id="1140" w:date="2022-07-25T13:37:00Z" w:author="s patni">
        <w:r>
          <w:rPr>
            <w:rStyle w:val="None"/>
            <w:rFonts w:ascii="Arial" w:hAnsi="Arial"/>
            <w:rtl w:val="0"/>
            <w:lang w:val="en-US"/>
          </w:rPr>
          <w:t>cd target/classes/META-INF/swagger</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after="40" w:line="240" w:lineRule="auto"/>
        <w:jc w:val="both"/>
        <w:rPr>
          <w:ins w:id="1141" w:date="2022-07-25T13:37:00Z" w:author="s patni"/>
          <w:rStyle w:val="None"/>
          <w:rFonts w:ascii="Arial" w:cs="Arial" w:hAnsi="Arial" w:eastAsia="Arial"/>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142" w:date="2022-07-25T13:37:00Z" w:author="s patni"/>
          <w:rStyle w:val="None"/>
          <w:rFonts w:ascii="Arial" w:cs="Arial" w:hAnsi="Arial" w:eastAsia="Arial"/>
        </w:rPr>
      </w:pPr>
      <w:ins w:id="1143" w:date="2022-07-27T12:12:00Z" w:author="s patni">
        <w:r>
          <w:rPr>
            <w:rStyle w:val="None"/>
            <w:rFonts w:ascii="Arial" w:hAnsi="Arial"/>
            <w:rtl w:val="0"/>
            <w:lang w:val="en-US"/>
          </w:rPr>
          <w:t>Generated OpenAPI YAML in file flight-0.0.yml.</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after="40" w:line="240" w:lineRule="auto"/>
        <w:jc w:val="both"/>
        <w:rPr>
          <w:ins w:id="1144" w:date="2022-07-25T13:37:00Z" w:author="s patni"/>
          <w:rStyle w:val="None"/>
          <w:rFonts w:ascii="Arial" w:cs="Arial" w:hAnsi="Arial" w:eastAsia="Arial"/>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after="40" w:line="240" w:lineRule="auto"/>
        <w:jc w:val="both"/>
        <w:rPr>
          <w:ins w:id="1145" w:date="2022-07-25T13:37:00Z" w:author="s patni"/>
          <w:rStyle w:val="None"/>
          <w:rFonts w:ascii="Arial" w:cs="Arial" w:hAnsi="Arial" w:eastAsia="Arial"/>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ins w:id="1146" w:date="2022-07-25T13:37:00Z" w:author="s patni"/>
          <w:rStyle w:val="None"/>
          <w:rFonts w:ascii="Arial" w:cs="Arial" w:hAnsi="Arial" w:eastAsia="Arial"/>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after="40" w:line="240" w:lineRule="auto"/>
        <w:rPr>
          <w:ins w:id="1147" w:date="2022-07-25T13:37:00Z" w:author="s patni"/>
          <w:rStyle w:val="None"/>
          <w:rFonts w:ascii="Arial" w:cs="Arial" w:hAnsi="Arial" w:eastAsia="Arial"/>
          <w:sz w:val="26"/>
          <w:szCs w:val="26"/>
        </w:rPr>
      </w:pPr>
      <w:ins w:id="1148" w:date="2022-07-25T13:37:00Z" w:author="s patni">
        <w:r>
          <w:rPr>
            <w:rStyle w:val="None"/>
            <w:rFonts w:ascii="Arial" w:hAnsi="Arial"/>
            <w:sz w:val="26"/>
            <w:szCs w:val="26"/>
            <w:rtl w:val="0"/>
            <w:lang w:val="en-US"/>
          </w:rPr>
          <w:t>Once you have modeled API, you can generate a document which could be shared with API consumers. Swagger allows to make API access in the browser and more readable. Next we will configure swagger and swagger-ui.</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after="40" w:line="240" w:lineRule="auto"/>
        <w:rPr>
          <w:ins w:id="1149" w:date="2022-07-25T13:37:00Z" w:author="s patni"/>
          <w:rStyle w:val="None"/>
          <w:rFonts w:ascii="Arial" w:cs="Arial" w:hAnsi="Arial" w:eastAsia="Arial"/>
          <w:sz w:val="32"/>
          <w:szCs w:val="32"/>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after="40" w:line="240" w:lineRule="auto"/>
        <w:rPr>
          <w:ins w:id="1150" w:date="2022-07-25T13:37:00Z" w:author="s patni"/>
          <w:rStyle w:val="None"/>
          <w:rFonts w:ascii="Arial" w:cs="Arial" w:hAnsi="Arial" w:eastAsia="Arial"/>
          <w:sz w:val="26"/>
          <w:szCs w:val="26"/>
        </w:rPr>
      </w:pPr>
      <w:ins w:id="1151" w:date="2022-07-25T13:37:00Z" w:author="s patni">
        <w:r>
          <w:rPr>
            <w:rStyle w:val="None"/>
            <w:rFonts w:ascii="Arial" w:hAnsi="Arial"/>
            <w:sz w:val="26"/>
            <w:szCs w:val="26"/>
            <w:rtl w:val="0"/>
            <w:lang w:val="en-US"/>
          </w:rPr>
          <w:t>Configure following in application.yml file to enable swagger. You could find application.yml file is src/main/resources folder:</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after="40" w:line="240" w:lineRule="auto"/>
        <w:jc w:val="both"/>
        <w:rPr>
          <w:ins w:id="1152" w:date="2022-07-25T13:37:00Z" w:author="s patni"/>
          <w:rStyle w:val="None"/>
          <w:rFonts w:ascii="Arial" w:cs="Arial" w:hAnsi="Arial" w:eastAsia="Arial"/>
          <w:sz w:val="32"/>
          <w:szCs w:val="32"/>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153" w:date="2022-07-25T13:37:00Z" w:author="s patni"/>
          <w:rStyle w:val="None"/>
          <w:rFonts w:ascii="Arial" w:cs="Arial" w:hAnsi="Arial" w:eastAsia="Arial"/>
          <w:sz w:val="26"/>
          <w:szCs w:val="26"/>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154" w:date="2022-07-25T13:37:00Z" w:author="s patni"/>
          <w:rStyle w:val="None"/>
          <w:rFonts w:ascii="Arial" w:cs="Arial" w:hAnsi="Arial" w:eastAsia="Arial"/>
          <w:sz w:val="26"/>
          <w:szCs w:val="26"/>
        </w:rPr>
      </w:pPr>
      <w:ins w:id="1155" w:date="2022-07-25T13:37:00Z" w:author="s patni">
        <w:r>
          <w:rPr>
            <w:rStyle w:val="None"/>
            <w:rFonts w:ascii="Arial" w:hAnsi="Arial"/>
            <w:sz w:val="26"/>
            <w:szCs w:val="26"/>
            <w:rtl w:val="0"/>
            <w:lang w:val="it-IT"/>
          </w:rPr>
          <w:t>micronaut:</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156" w:date="2022-07-25T13:37:00Z" w:author="s patni"/>
          <w:rStyle w:val="None"/>
          <w:rFonts w:ascii="Arial" w:cs="Arial" w:hAnsi="Arial" w:eastAsia="Arial"/>
          <w:sz w:val="26"/>
          <w:szCs w:val="26"/>
        </w:rPr>
      </w:pPr>
      <w:ins w:id="1157" w:date="2022-07-25T13:37:00Z" w:author="s patni">
        <w:r>
          <w:rPr>
            <w:rStyle w:val="None"/>
            <w:rFonts w:ascii="Arial" w:hAnsi="Arial"/>
            <w:sz w:val="26"/>
            <w:szCs w:val="26"/>
            <w:rtl w:val="0"/>
            <w:lang w:val="en-US"/>
          </w:rPr>
          <w:t xml:space="preserve">    router:</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158" w:date="2022-07-25T13:37:00Z" w:author="s patni"/>
          <w:rStyle w:val="None"/>
          <w:rFonts w:ascii="Arial" w:cs="Arial" w:hAnsi="Arial" w:eastAsia="Arial"/>
          <w:sz w:val="26"/>
          <w:szCs w:val="26"/>
        </w:rPr>
      </w:pPr>
      <w:ins w:id="1159" w:date="2022-07-25T13:37:00Z" w:author="s patni">
        <w:r>
          <w:rPr>
            <w:rStyle w:val="None"/>
            <w:rFonts w:ascii="Arial" w:hAnsi="Arial"/>
            <w:sz w:val="26"/>
            <w:szCs w:val="26"/>
            <w:rtl w:val="0"/>
            <w:lang w:val="en-US"/>
          </w:rPr>
          <w:t xml:space="preserve">        static-resources:</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160" w:date="2022-07-25T13:37:00Z" w:author="s patni"/>
          <w:rStyle w:val="None"/>
          <w:rFonts w:ascii="Arial" w:cs="Arial" w:hAnsi="Arial" w:eastAsia="Arial"/>
          <w:sz w:val="26"/>
          <w:szCs w:val="26"/>
        </w:rPr>
      </w:pPr>
      <w:ins w:id="1161" w:date="2022-07-25T13:37:00Z" w:author="s patni">
        <w:r>
          <w:rPr>
            <w:rStyle w:val="None"/>
            <w:rFonts w:ascii="Arial" w:hAnsi="Arial"/>
            <w:sz w:val="26"/>
            <w:szCs w:val="26"/>
            <w:rtl w:val="0"/>
            <w:lang w:val="en-US"/>
          </w:rPr>
          <w:t xml:space="preserve">            swagger:</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162" w:date="2022-07-25T13:37:00Z" w:author="s patni"/>
          <w:rStyle w:val="None"/>
          <w:rFonts w:ascii="Arial" w:cs="Arial" w:hAnsi="Arial" w:eastAsia="Arial"/>
          <w:sz w:val="26"/>
          <w:szCs w:val="26"/>
        </w:rPr>
      </w:pPr>
      <w:ins w:id="1163" w:date="2022-07-25T13:37:00Z" w:author="s patni">
        <w:r>
          <w:rPr>
            <w:rStyle w:val="None"/>
            <w:rFonts w:ascii="Arial" w:hAnsi="Arial"/>
            <w:sz w:val="26"/>
            <w:szCs w:val="26"/>
            <w:rtl w:val="0"/>
            <w:lang w:val="en-US"/>
          </w:rPr>
          <w:t xml:space="preserve">                paths: classpath:META-INF/swagger</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164" w:date="2022-07-25T13:37:00Z" w:author="s patni"/>
          <w:rStyle w:val="None"/>
          <w:rFonts w:ascii="Arial" w:cs="Arial" w:hAnsi="Arial" w:eastAsia="Arial"/>
          <w:sz w:val="26"/>
          <w:szCs w:val="26"/>
        </w:rPr>
      </w:pPr>
      <w:ins w:id="1165" w:date="2022-07-25T13:37:00Z" w:author="s patni">
        <w:r>
          <w:rPr>
            <w:rStyle w:val="None"/>
            <w:rFonts w:ascii="Arial" w:hAnsi="Arial"/>
            <w:sz w:val="26"/>
            <w:szCs w:val="26"/>
            <w:rtl w:val="0"/>
            <w:lang w:val="en-US"/>
          </w:rPr>
          <w:t xml:space="preserve">                mapping: /swagger/**</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after="40" w:line="240" w:lineRule="auto"/>
        <w:jc w:val="both"/>
        <w:rPr>
          <w:ins w:id="1166" w:date="2022-07-25T13:37:00Z" w:author="s patni"/>
          <w:rStyle w:val="None"/>
          <w:rFonts w:ascii="Arial" w:cs="Arial" w:hAnsi="Arial" w:eastAsia="Arial"/>
          <w:sz w:val="32"/>
          <w:szCs w:val="32"/>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after="40" w:line="240" w:lineRule="auto"/>
        <w:jc w:val="both"/>
        <w:rPr>
          <w:ins w:id="1167" w:date="2022-07-25T13:37:00Z" w:author="s patni"/>
          <w:rStyle w:val="None"/>
          <w:rFonts w:ascii="Arial" w:cs="Arial" w:hAnsi="Arial" w:eastAsia="Arial"/>
          <w:sz w:val="32"/>
          <w:szCs w:val="32"/>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168" w:date="2022-07-25T13:37:00Z" w:author="s patni"/>
          <w:rStyle w:val="None"/>
          <w:rFonts w:ascii="Arial" w:cs="Arial" w:hAnsi="Arial" w:eastAsia="Arial"/>
          <w:sz w:val="26"/>
          <w:szCs w:val="26"/>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169" w:date="2022-07-25T13:37:00Z" w:author="s patni"/>
          <w:rStyle w:val="None"/>
          <w:rFonts w:ascii="Arial" w:cs="Arial" w:hAnsi="Arial" w:eastAsia="Arial"/>
          <w:sz w:val="26"/>
          <w:szCs w:val="26"/>
        </w:rPr>
      </w:pPr>
      <w:ins w:id="1170" w:date="2022-07-27T12:14:00Z" w:author="s patni">
        <w:r>
          <w:rPr>
            <w:rStyle w:val="None"/>
            <w:rFonts w:ascii="Arial" w:hAnsi="Arial"/>
            <w:sz w:val="26"/>
            <w:szCs w:val="26"/>
            <w:rtl w:val="0"/>
            <w:lang w:val="en-US"/>
          </w:rPr>
          <w:t>With the above configuration in place when you run your application you can access your Swagger documentation</w:t>
        </w:r>
      </w:ins>
      <w:ins w:id="1171" w:date="2022-07-27T12:14:00Z" w:author="s patni">
        <w:r>
          <w:rPr>
            <w:rStyle w:val="None"/>
            <w:rFonts w:ascii="Arial" w:hAnsi="Arial"/>
            <w:rtl w:val="0"/>
            <w:lang w:val="en-US"/>
          </w:rPr>
          <w:t xml:space="preserve"> </w:t>
        </w:r>
      </w:ins>
      <w:r>
        <w:rPr>
          <w:rStyle w:val="None"/>
          <w:rFonts w:ascii="Arial" w:hAnsi="Arial"/>
          <w:outline w:val="0"/>
          <w:color w:val="0000ff"/>
          <w:sz w:val="26"/>
          <w:szCs w:val="26"/>
          <w:u w:val="single" w:color="0000ff"/>
          <w:rtl w:val="0"/>
          <w:lang w:val="en-US"/>
          <w14:textFill>
            <w14:solidFill>
              <w14:srgbClr w14:val="0000FF"/>
            </w14:solidFill>
          </w14:textFill>
        </w:rPr>
        <w:t>http://localhost:8080/swagger/flight-0.0.yml</w:t>
      </w:r>
      <w:ins w:id="1172" w:date="2022-07-27T12:14:00Z" w:author="s patni">
        <w:r>
          <w:rPr>
            <w:rStyle w:val="None"/>
            <w:rFonts w:ascii="Arial" w:hAnsi="Arial"/>
            <w:sz w:val="26"/>
            <w:szCs w:val="26"/>
            <w:rtl w:val="0"/>
            <w:lang w:val="en-US"/>
          </w:rPr>
          <w:t xml:space="preserve"> at </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173" w:date="2022-07-25T13:37:00Z" w:author="s patni"/>
          <w:rStyle w:val="None"/>
          <w:rFonts w:ascii="Arial" w:cs="Arial" w:hAnsi="Arial" w:eastAsia="Arial"/>
          <w:sz w:val="26"/>
          <w:szCs w:val="26"/>
          <w:u w:color="e4ae0a"/>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174" w:date="2022-07-25T13:37:00Z" w:author="s patni"/>
          <w:rStyle w:val="None"/>
          <w:rFonts w:ascii="Arial" w:cs="Arial" w:hAnsi="Arial" w:eastAsia="Arial"/>
          <w:outline w:val="0"/>
          <w:color w:val="e4af0a"/>
          <w:u w:val="single" w:color="e4ae0a"/>
          <w:lang w:val="en-US"/>
          <w14:textFill>
            <w14:solidFill>
              <w14:srgbClr w14:val="E4AF0A"/>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175" w:date="2022-07-25T13:37:00Z" w:author="s patni"/>
          <w:rStyle w:val="None"/>
          <w:rFonts w:ascii="Arial" w:cs="Arial" w:hAnsi="Arial" w:eastAsia="Arial"/>
          <w:outline w:val="0"/>
          <w:color w:val="e4af0a"/>
          <w:u w:val="single" w:color="e4ae0a"/>
          <w:lang w:val="en-US"/>
          <w14:textFill>
            <w14:solidFill>
              <w14:srgbClr w14:val="E4AF0A"/>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jc w:val="both"/>
        <w:rPr>
          <w:ins w:id="1176" w:date="2022-07-25T13:37:00Z" w:author="s patni"/>
          <w:rStyle w:val="None"/>
          <w:rFonts w:ascii="Arial" w:cs="Arial" w:hAnsi="Arial" w:eastAsia="Arial"/>
          <w:sz w:val="26"/>
          <w:szCs w:val="26"/>
        </w:rPr>
      </w:pPr>
      <w:ins w:id="1177" w:date="2022-07-25T13:37:00Z" w:author="s patni">
        <w:r>
          <w:rPr>
            <w:rStyle w:val="None"/>
            <w:rFonts w:ascii="Arial" w:hAnsi="Arial"/>
            <w:sz w:val="26"/>
            <w:szCs w:val="26"/>
            <w:rtl w:val="0"/>
            <w:lang w:val="en-US"/>
          </w:rPr>
          <w:t>Now configure swagger-ui plugin to make it more readable.</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178" w:date="2022-07-25T13:37:00Z" w:author="s patni"/>
          <w:rStyle w:val="None"/>
          <w:rFonts w:ascii="Arial" w:cs="Arial" w:hAnsi="Arial" w:eastAsia="Arial"/>
          <w:sz w:val="26"/>
          <w:szCs w:val="26"/>
        </w:rPr>
      </w:pPr>
      <w:ins w:id="1179" w:date="2022-07-25T13:37:00Z" w:author="s patni">
        <w:r>
          <w:rPr>
            <w:rStyle w:val="None"/>
            <w:rFonts w:ascii="Arial" w:hAnsi="Arial"/>
            <w:sz w:val="26"/>
            <w:szCs w:val="26"/>
            <w:rtl w:val="0"/>
            <w:lang w:val="en-US"/>
          </w:rPr>
          <w:t xml:space="preserve"> &lt;plugin&gt;</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180" w:date="2022-07-25T13:37:00Z" w:author="s patni"/>
          <w:rStyle w:val="None"/>
          <w:rFonts w:ascii="Arial" w:cs="Arial" w:hAnsi="Arial" w:eastAsia="Arial"/>
          <w:sz w:val="26"/>
          <w:szCs w:val="26"/>
        </w:rPr>
      </w:pPr>
      <w:ins w:id="1181" w:date="2022-07-25T13:37:00Z" w:author="s patni">
        <w:r>
          <w:rPr>
            <w:rStyle w:val="None"/>
            <w:rFonts w:ascii="Arial" w:hAnsi="Arial"/>
            <w:sz w:val="26"/>
            <w:szCs w:val="26"/>
            <w:rtl w:val="0"/>
            <w:lang w:val="en-US"/>
          </w:rPr>
          <w:t xml:space="preserve">            &lt;groupId&gt;org.apache.maven.plugins&lt;/groupId&gt;</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182" w:date="2022-07-25T13:37:00Z" w:author="s patni"/>
          <w:rStyle w:val="None"/>
          <w:rFonts w:ascii="Arial" w:cs="Arial" w:hAnsi="Arial" w:eastAsia="Arial"/>
          <w:sz w:val="26"/>
          <w:szCs w:val="26"/>
        </w:rPr>
      </w:pPr>
      <w:ins w:id="1183" w:date="2022-07-25T13:37:00Z" w:author="s patni">
        <w:r>
          <w:rPr>
            <w:rStyle w:val="None"/>
            <w:rFonts w:ascii="Arial" w:hAnsi="Arial"/>
            <w:sz w:val="26"/>
            <w:szCs w:val="26"/>
            <w:rtl w:val="0"/>
            <w:lang w:val="en-US"/>
          </w:rPr>
          <w:t xml:space="preserve">            &lt;artifactId&gt;maven-compiler-plugin&lt;/artifactId&gt;</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184" w:date="2022-07-25T13:37:00Z" w:author="s patni"/>
          <w:rStyle w:val="None"/>
          <w:rFonts w:ascii="Arial" w:cs="Arial" w:hAnsi="Arial" w:eastAsia="Arial"/>
          <w:sz w:val="26"/>
          <w:szCs w:val="26"/>
        </w:rPr>
      </w:pPr>
      <w:ins w:id="1185" w:date="2022-07-25T13:37:00Z" w:author="s patni">
        <w:r>
          <w:rPr>
            <w:rStyle w:val="None"/>
            <w:rFonts w:ascii="Arial" w:hAnsi="Arial"/>
            <w:sz w:val="26"/>
            <w:szCs w:val="26"/>
            <w:rtl w:val="0"/>
            <w:lang w:val="en-US"/>
          </w:rPr>
          <w:t xml:space="preserve">            &lt;configuration&gt;</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186" w:date="2022-07-25T13:37:00Z" w:author="s patni"/>
          <w:rStyle w:val="None"/>
          <w:rFonts w:ascii="Arial" w:cs="Arial" w:hAnsi="Arial" w:eastAsia="Arial"/>
          <w:sz w:val="26"/>
          <w:szCs w:val="26"/>
        </w:rPr>
      </w:pPr>
      <w:ins w:id="1187" w:date="2022-07-25T13:37:00Z" w:author="s patni">
        <w:r>
          <w:rPr>
            <w:rStyle w:val="None"/>
            <w:rFonts w:ascii="Arial" w:hAnsi="Arial"/>
            <w:sz w:val="26"/>
            <w:szCs w:val="26"/>
            <w:rtl w:val="0"/>
            <w:lang w:val="en-US"/>
          </w:rPr>
          <w:t xml:space="preserve">                &lt;fork&gt;true&lt;/fork&gt;</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188" w:date="2022-07-25T13:37:00Z" w:author="s patni"/>
          <w:rStyle w:val="None"/>
          <w:rFonts w:ascii="Arial" w:cs="Arial" w:hAnsi="Arial" w:eastAsia="Arial"/>
          <w:sz w:val="26"/>
          <w:szCs w:val="26"/>
        </w:rPr>
      </w:pPr>
      <w:ins w:id="1189" w:date="2022-07-25T13:37:00Z" w:author="s patni">
        <w:r>
          <w:rPr>
            <w:rStyle w:val="None"/>
            <w:rFonts w:ascii="Arial" w:hAnsi="Arial"/>
            <w:sz w:val="26"/>
            <w:szCs w:val="26"/>
            <w:rtl w:val="0"/>
            <w:lang w:val="en-US"/>
          </w:rPr>
          <w:t xml:space="preserve">                &lt;compilerArgs&gt;</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190" w:date="2022-07-25T13:37:00Z" w:author="s patni"/>
          <w:rStyle w:val="None"/>
          <w:rFonts w:ascii="Arial" w:cs="Arial" w:hAnsi="Arial" w:eastAsia="Arial"/>
          <w:sz w:val="26"/>
          <w:szCs w:val="26"/>
        </w:rPr>
      </w:pPr>
      <w:ins w:id="1191" w:date="2022-07-25T13:37:00Z" w:author="s patni">
        <w:r>
          <w:rPr>
            <w:rStyle w:val="None"/>
            <w:rFonts w:ascii="Arial" w:hAnsi="Arial"/>
            <w:sz w:val="26"/>
            <w:szCs w:val="26"/>
            <w:rtl w:val="0"/>
            <w:lang w:val="it-IT"/>
          </w:rPr>
          <w:t xml:space="preserve">                    &lt;arg&gt;-Amicronaut.openapi.views.spec=rapidoc.enabled=true,swagger-ui.enabled=true,swagger-ui.theme=flattop&lt;/arg&gt;</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192" w:date="2022-07-25T13:37:00Z" w:author="s patni"/>
          <w:rStyle w:val="None"/>
          <w:rFonts w:ascii="Arial" w:cs="Arial" w:hAnsi="Arial" w:eastAsia="Arial"/>
          <w:sz w:val="26"/>
          <w:szCs w:val="26"/>
        </w:rPr>
      </w:pPr>
      <w:ins w:id="1193" w:date="2022-07-25T13:37:00Z" w:author="s patni">
        <w:r>
          <w:rPr>
            <w:rStyle w:val="None"/>
            <w:rFonts w:ascii="Arial" w:hAnsi="Arial"/>
            <w:sz w:val="26"/>
            <w:szCs w:val="26"/>
            <w:rtl w:val="0"/>
            <w:lang w:val="en-US"/>
          </w:rPr>
          <w:t xml:space="preserve">                &lt;/compilerArgs&gt;</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194" w:date="2022-07-25T13:37:00Z" w:author="s patni"/>
          <w:rStyle w:val="None"/>
          <w:rFonts w:ascii="Arial" w:cs="Arial" w:hAnsi="Arial" w:eastAsia="Arial"/>
          <w:sz w:val="26"/>
          <w:szCs w:val="26"/>
        </w:rPr>
      </w:pPr>
      <w:ins w:id="1195" w:date="2022-07-25T13:37:00Z" w:author="s patni">
        <w:r>
          <w:rPr>
            <w:rStyle w:val="None"/>
            <w:rFonts w:ascii="Arial" w:hAnsi="Arial"/>
            <w:sz w:val="26"/>
            <w:szCs w:val="26"/>
            <w:rtl w:val="0"/>
            <w:lang w:val="en-US"/>
          </w:rPr>
          <w:t xml:space="preserve">            &lt;/configuration&gt;</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196" w:date="2022-07-25T13:37:00Z" w:author="s patni"/>
          <w:rStyle w:val="None"/>
          <w:rFonts w:ascii="Arial" w:cs="Arial" w:hAnsi="Arial" w:eastAsia="Arial"/>
          <w:sz w:val="26"/>
          <w:szCs w:val="26"/>
        </w:rPr>
      </w:pPr>
      <w:ins w:id="1197" w:date="2022-07-25T13:37:00Z" w:author="s patni">
        <w:r>
          <w:rPr>
            <w:rStyle w:val="None"/>
            <w:rFonts w:ascii="Arial" w:hAnsi="Arial"/>
            <w:sz w:val="26"/>
            <w:szCs w:val="26"/>
            <w:rtl w:val="0"/>
            <w:lang w:val="en-US"/>
          </w:rPr>
          <w:t>&lt;/plugin&gt;</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198" w:date="2022-07-25T13:37:00Z" w:author="s patni"/>
          <w:rStyle w:val="None"/>
          <w:rFonts w:ascii="Arial" w:cs="Arial" w:hAnsi="Arial" w:eastAsia="Arial"/>
          <w:sz w:val="26"/>
          <w:szCs w:val="26"/>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199" w:date="2022-07-25T13:37:00Z" w:author="s patni"/>
          <w:rStyle w:val="None"/>
          <w:rFonts w:ascii="Arial" w:cs="Arial" w:hAnsi="Arial" w:eastAsia="Arial"/>
          <w:sz w:val="26"/>
          <w:szCs w:val="26"/>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200" w:date="2022-07-25T13:37:00Z" w:author="s patni"/>
          <w:rStyle w:val="None"/>
          <w:rFonts w:ascii="Arial" w:cs="Arial" w:hAnsi="Arial" w:eastAsia="Arial"/>
          <w:sz w:val="26"/>
          <w:szCs w:val="26"/>
        </w:rPr>
      </w:pPr>
      <w:ins w:id="1201" w:date="2022-07-25T13:37:00Z" w:author="s patni">
        <w:r>
          <w:rPr>
            <w:rStyle w:val="None"/>
            <w:rFonts w:ascii="Arial" w:hAnsi="Arial"/>
            <w:sz w:val="26"/>
            <w:szCs w:val="26"/>
            <w:rtl w:val="0"/>
            <w:lang w:val="en-US"/>
          </w:rPr>
          <w:t>Add following to application.yml file:</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202" w:date="2022-07-25T13:37:00Z" w:author="s patni"/>
          <w:rStyle w:val="None"/>
          <w:rFonts w:ascii="Arial" w:cs="Arial" w:hAnsi="Arial" w:eastAsia="Arial"/>
          <w:sz w:val="26"/>
          <w:szCs w:val="26"/>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203" w:date="2022-07-25T13:37:00Z" w:author="s patni"/>
          <w:rStyle w:val="None"/>
          <w:rFonts w:ascii="Arial" w:cs="Arial" w:hAnsi="Arial" w:eastAsia="Arial"/>
          <w:sz w:val="26"/>
          <w:szCs w:val="26"/>
        </w:rPr>
      </w:pPr>
      <w:ins w:id="1204" w:date="2022-07-25T13:37:00Z" w:author="s patni">
        <w:r>
          <w:rPr>
            <w:rStyle w:val="None"/>
            <w:rFonts w:ascii="Arial" w:hAnsi="Arial"/>
            <w:sz w:val="26"/>
            <w:szCs w:val="26"/>
            <w:rtl w:val="0"/>
            <w:lang w:val="en-US"/>
          </w:rPr>
          <w:t>swagger-ui:</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205" w:date="2022-07-25T13:37:00Z" w:author="s patni"/>
          <w:rStyle w:val="None"/>
          <w:rFonts w:ascii="Arial" w:cs="Arial" w:hAnsi="Arial" w:eastAsia="Arial"/>
          <w:sz w:val="26"/>
          <w:szCs w:val="26"/>
        </w:rPr>
      </w:pPr>
      <w:ins w:id="1206" w:date="2022-07-25T13:37:00Z" w:author="s patni">
        <w:r>
          <w:rPr>
            <w:rStyle w:val="None"/>
            <w:rFonts w:ascii="Arial" w:hAnsi="Arial"/>
            <w:sz w:val="26"/>
            <w:szCs w:val="26"/>
            <w:rtl w:val="0"/>
            <w:lang w:val="en-US"/>
          </w:rPr>
          <w:t xml:space="preserve">                paths: classpath:META-INF/swagger/views/swagger-ui</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207" w:date="2022-07-25T13:37:00Z" w:author="s patni"/>
          <w:rStyle w:val="None"/>
          <w:rFonts w:ascii="Arial" w:cs="Arial" w:hAnsi="Arial" w:eastAsia="Arial"/>
          <w:sz w:val="26"/>
          <w:szCs w:val="26"/>
        </w:rPr>
      </w:pPr>
      <w:ins w:id="1208" w:date="2022-07-25T13:37:00Z" w:author="s patni">
        <w:r>
          <w:rPr>
            <w:rStyle w:val="None"/>
            <w:rFonts w:ascii="Arial" w:hAnsi="Arial"/>
            <w:sz w:val="26"/>
            <w:szCs w:val="26"/>
            <w:rtl w:val="0"/>
            <w:lang w:val="en-US"/>
          </w:rPr>
          <w:t xml:space="preserve">                mapping: /swagger-ui/**</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209" w:date="2022-07-27T12:23:00Z" w:author="s patni"/>
          <w:rStyle w:val="None"/>
          <w:rFonts w:ascii="Arial" w:cs="Arial" w:hAnsi="Arial" w:eastAsia="Arial"/>
          <w:sz w:val="26"/>
          <w:szCs w:val="26"/>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210" w:date="2022-07-27T12:23:00Z" w:author="s patni"/>
          <w:rStyle w:val="None"/>
          <w:rFonts w:ascii="Arial" w:cs="Arial" w:hAnsi="Arial" w:eastAsia="Arial"/>
          <w:sz w:val="26"/>
          <w:szCs w:val="26"/>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211" w:date="2022-07-27T12:23:00Z" w:author="s patni"/>
          <w:rStyle w:val="None"/>
          <w:rFonts w:ascii="Arial" w:cs="Arial" w:hAnsi="Arial" w:eastAsia="Arial"/>
          <w:sz w:val="26"/>
          <w:szCs w:val="26"/>
        </w:rPr>
      </w:pPr>
      <w:ins w:id="1212" w:date="2022-07-27T12:23:00Z" w:author="s patni">
        <w:r>
          <w:rPr>
            <w:rStyle w:val="None"/>
            <w:rFonts w:ascii="Arial" w:hAnsi="Arial"/>
            <w:sz w:val="26"/>
            <w:szCs w:val="26"/>
            <w:rtl w:val="0"/>
            <w:lang w:val="en-US"/>
          </w:rPr>
          <w:t>Run the application by selecting Application.java and clicking on Run from VSC menu Run without Debugging</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213" w:date="2022-07-25T13:37:00Z" w:author="s patni"/>
          <w:rStyle w:val="None"/>
          <w:rFonts w:ascii="Arial" w:cs="Arial" w:hAnsi="Arial" w:eastAsia="Arial"/>
          <w:sz w:val="26"/>
          <w:szCs w:val="26"/>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214" w:date="2022-07-25T13:37:00Z" w:author="s patni"/>
          <w:rStyle w:val="None"/>
          <w:rFonts w:ascii="Arial" w:cs="Arial" w:hAnsi="Arial" w:eastAsia="Arial"/>
          <w:sz w:val="26"/>
          <w:szCs w:val="26"/>
        </w:rPr>
      </w:pPr>
      <w:ins w:id="1215" w:date="2022-07-25T13:37:00Z" w:author="s patni">
        <w:r>
          <w:rPr>
            <w:rStyle w:val="None"/>
            <w:rFonts w:ascii="Arial" w:hAnsi="Arial"/>
            <w:sz w:val="26"/>
            <w:szCs w:val="26"/>
            <w:rtl w:val="0"/>
            <w:lang w:val="en-US"/>
          </w:rPr>
          <w:t>You can access API in browser using following  link:</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216" w:date="2022-07-27T12:25:00Z" w:author="s patni"/>
          <w:rStyle w:val="None"/>
          <w:rFonts w:ascii="Arial" w:cs="Arial" w:hAnsi="Arial" w:eastAsia="Arial"/>
          <w:sz w:val="26"/>
          <w:szCs w:val="26"/>
          <w:u w:color="e4ae0a"/>
        </w:rPr>
      </w:pPr>
      <w:ins w:id="1217" w:date="2022-07-25T13:37:00Z" w:author="s patni">
        <w:r>
          <w:rPr>
            <w:rStyle w:val="Hyperlink.5"/>
          </w:rPr>
          <w:fldChar w:fldCharType="begin" w:fldLock="0"/>
        </w:r>
      </w:ins>
      <w:ins w:id="1218" w:date="2022-07-25T13:37:00Z" w:author="s patni">
        <w:r>
          <w:rPr>
            <w:rStyle w:val="Hyperlink.5"/>
          </w:rPr>
          <w:instrText xml:space="preserve"> HYPERLINK "http://localhost:8080/swagger-ui"</w:instrText>
        </w:r>
      </w:ins>
      <w:ins w:id="1219" w:date="2022-07-25T13:37:00Z" w:author="s patni">
        <w:r>
          <w:rPr>
            <w:rStyle w:val="Hyperlink.5"/>
          </w:rPr>
          <w:fldChar w:fldCharType="separate" w:fldLock="0"/>
        </w:r>
      </w:ins>
      <w:ins w:id="1220" w:date="2022-07-25T13:37:00Z" w:author="s patni">
        <w:r>
          <w:rPr>
            <w:rStyle w:val="Hyperlink.5"/>
            <w:rtl w:val="0"/>
            <w:lang w:val="pt-PT"/>
          </w:rPr>
          <w:t>http://localhost:8080/swagger-ui</w:t>
        </w:r>
      </w:ins>
      <w:ins w:id="1221" w:date="2022-07-25T13:37:00Z" w:author="s patni">
        <w:r>
          <w:rPr/>
          <w:fldChar w:fldCharType="end" w:fldLock="0"/>
        </w:r>
      </w:ins>
      <w:r>
        <w:rPr>
          <w:rStyle w:val="None"/>
          <w:rFonts w:ascii="Arial" w:cs="Arial" w:hAnsi="Arial" w:eastAsia="Arial"/>
          <w:sz w:val="26"/>
          <w:szCs w:val="26"/>
          <w:u w:color="e4ae0a"/>
        </w:rPr>
        <w:drawing xmlns:a="http://schemas.openxmlformats.org/drawingml/2006/main">
          <wp:anchor distT="152400" distB="152400" distL="152400" distR="152400" simplePos="0" relativeHeight="251662336" behindDoc="0" locked="0" layoutInCell="1" allowOverlap="1">
            <wp:simplePos x="0" y="0"/>
            <wp:positionH relativeFrom="page">
              <wp:posOffset>1136651</wp:posOffset>
            </wp:positionH>
            <wp:positionV relativeFrom="line">
              <wp:posOffset>345918</wp:posOffset>
            </wp:positionV>
            <wp:extent cx="5486400" cy="2445120"/>
            <wp:effectExtent l="0" t="0" r="0" b="0"/>
            <wp:wrapThrough wrapText="bothSides" distL="152400" distR="152400">
              <wp:wrapPolygon edited="1">
                <wp:start x="0" y="0"/>
                <wp:lineTo x="21600" y="0"/>
                <wp:lineTo x="21600" y="21630"/>
                <wp:lineTo x="0" y="21630"/>
                <wp:lineTo x="0" y="0"/>
              </wp:wrapPolygon>
            </wp:wrapThrough>
            <wp:docPr id="1073741833" name="officeArt object" descr="Image"/>
            <wp:cNvGraphicFramePr/>
            <a:graphic xmlns:a="http://schemas.openxmlformats.org/drawingml/2006/main">
              <a:graphicData uri="http://schemas.openxmlformats.org/drawingml/2006/picture">
                <pic:pic xmlns:pic="http://schemas.openxmlformats.org/drawingml/2006/picture">
                  <pic:nvPicPr>
                    <pic:cNvPr id="1073741833" name="Image" descr="Image"/>
                    <pic:cNvPicPr>
                      <a:picLocks noChangeAspect="1"/>
                    </pic:cNvPicPr>
                  </pic:nvPicPr>
                  <pic:blipFill>
                    <a:blip r:embed="rId12">
                      <a:extLst/>
                    </a:blip>
                    <a:stretch>
                      <a:fillRect/>
                    </a:stretch>
                  </pic:blipFill>
                  <pic:spPr>
                    <a:xfrm>
                      <a:off x="0" y="0"/>
                      <a:ext cx="5486400" cy="2445120"/>
                    </a:xfrm>
                    <a:prstGeom prst="rect">
                      <a:avLst/>
                    </a:prstGeom>
                    <a:ln w="12700" cap="flat">
                      <a:noFill/>
                      <a:miter lim="400000"/>
                    </a:ln>
                    <a:effectLst/>
                  </pic:spPr>
                </pic:pic>
              </a:graphicData>
            </a:graphic>
          </wp:anchor>
        </w:drawing>
      </w:r>
      <w:r>
        <w:rPr>
          <w:rStyle w:val="None"/>
          <w:rFonts w:ascii="Arial" w:cs="Arial" w:hAnsi="Arial" w:eastAsia="Arial"/>
          <w:sz w:val="26"/>
          <w:szCs w:val="26"/>
          <w:u w:color="e4ae0a"/>
        </w:rPr>
        <w:drawing xmlns:a="http://schemas.openxmlformats.org/drawingml/2006/main">
          <wp:anchor distT="152400" distB="152400" distL="152400" distR="152400" simplePos="0" relativeHeight="251663360" behindDoc="0" locked="0" layoutInCell="1" allowOverlap="1">
            <wp:simplePos x="0" y="0"/>
            <wp:positionH relativeFrom="page">
              <wp:posOffset>1136650</wp:posOffset>
            </wp:positionH>
            <wp:positionV relativeFrom="line">
              <wp:posOffset>2952357</wp:posOffset>
            </wp:positionV>
            <wp:extent cx="5486400" cy="2348197"/>
            <wp:effectExtent l="0" t="0" r="0" b="0"/>
            <wp:wrapThrough wrapText="bothSides" distL="152400" distR="152400">
              <wp:wrapPolygon edited="1">
                <wp:start x="0" y="0"/>
                <wp:lineTo x="21600" y="0"/>
                <wp:lineTo x="21600" y="21636"/>
                <wp:lineTo x="0" y="21636"/>
                <wp:lineTo x="0" y="0"/>
              </wp:wrapPolygon>
            </wp:wrapThrough>
            <wp:docPr id="1073741834" name="officeArt object" descr="Image"/>
            <wp:cNvGraphicFramePr/>
            <a:graphic xmlns:a="http://schemas.openxmlformats.org/drawingml/2006/main">
              <a:graphicData uri="http://schemas.openxmlformats.org/drawingml/2006/picture">
                <pic:pic xmlns:pic="http://schemas.openxmlformats.org/drawingml/2006/picture">
                  <pic:nvPicPr>
                    <pic:cNvPr id="1073741834" name="Image" descr="Image"/>
                    <pic:cNvPicPr>
                      <a:picLocks noChangeAspect="1"/>
                    </pic:cNvPicPr>
                  </pic:nvPicPr>
                  <pic:blipFill>
                    <a:blip r:embed="rId13">
                      <a:extLst/>
                    </a:blip>
                    <a:stretch>
                      <a:fillRect/>
                    </a:stretch>
                  </pic:blipFill>
                  <pic:spPr>
                    <a:xfrm>
                      <a:off x="0" y="0"/>
                      <a:ext cx="5486400" cy="2348197"/>
                    </a:xfrm>
                    <a:prstGeom prst="rect">
                      <a:avLst/>
                    </a:prstGeom>
                    <a:ln w="12700" cap="flat">
                      <a:noFill/>
                      <a:miter lim="400000"/>
                    </a:ln>
                    <a:effectLst/>
                  </pic:spPr>
                </pic:pic>
              </a:graphicData>
            </a:graphic>
          </wp:anchor>
        </w:drawing>
      </w:r>
      <w:ins w:id="1222" w:date="2022-07-27T12:25:00Z" w:author="s patni">
        <w:r>
          <w:rPr>
            <w:rStyle w:val="None"/>
            <w:rFonts w:ascii="Arial" w:hAnsi="Arial"/>
            <w:sz w:val="26"/>
            <w:szCs w:val="26"/>
            <w:u w:color="e4ae0a"/>
            <w:rtl w:val="0"/>
            <w:lang w:val="en-US"/>
          </w:rPr>
          <w:t xml:space="preserve"> </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223" w:date="2022-07-27T12:25:00Z" w:author="s patni"/>
          <w:rStyle w:val="None"/>
          <w:rFonts w:ascii="Arial" w:cs="Arial" w:hAnsi="Arial" w:eastAsia="Arial"/>
          <w:sz w:val="26"/>
          <w:szCs w:val="26"/>
          <w:u w:color="e4ae0a"/>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224" w:date="2022-07-27T12:25:00Z" w:author="s patni"/>
          <w:rStyle w:val="None"/>
          <w:rFonts w:ascii="Arial" w:cs="Arial" w:hAnsi="Arial" w:eastAsia="Arial"/>
          <w:sz w:val="26"/>
          <w:szCs w:val="26"/>
          <w:u w:color="e4ae0a"/>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225" w:date="2022-07-25T13:37:00Z" w:author="s patni"/>
          <w:rStyle w:val="None"/>
          <w:rFonts w:ascii="Arial" w:cs="Arial" w:hAnsi="Arial" w:eastAsia="Arial"/>
          <w:sz w:val="26"/>
          <w:szCs w:val="26"/>
          <w:u w:color="e4ae0a"/>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line="240" w:lineRule="auto"/>
        <w:rPr>
          <w:ins w:id="1226" w:date="2022-07-27T12:26:00Z" w:author="s patni"/>
          <w:rStyle w:val="None"/>
          <w:rFonts w:ascii="Arial" w:cs="Arial" w:hAnsi="Arial" w:eastAsia="Arial"/>
          <w:sz w:val="26"/>
          <w:szCs w:val="26"/>
          <w:u w:color="e4ae0a"/>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after="40" w:line="240" w:lineRule="auto"/>
        <w:rPr>
          <w:ins w:id="1227" w:date="2022-07-27T12:26:00Z" w:author="s patni"/>
          <w:rStyle w:val="None"/>
          <w:rFonts w:ascii="Arial" w:cs="Arial" w:hAnsi="Arial" w:eastAsia="Arial"/>
          <w:lang w:val="en-US"/>
        </w:rPr>
      </w:pPr>
      <w:ins w:id="1228" w:date="2022-07-27T12:26:00Z" w:author="s patni">
        <w:r>
          <w:rPr>
            <w:rStyle w:val="None"/>
            <w:rFonts w:ascii="Arial" w:cs="Arial" w:hAnsi="Arial" w:eastAsia="Arial"/>
            <w:lang w:val="en-US"/>
          </w:rPr>
          <w:br w:type="textWrapping"/>
        </w:r>
      </w:ins>
      <w:commentRangeStart w:id="1229"/>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after="40" w:line="240" w:lineRule="auto"/>
        <w:rPr>
          <w:ins w:id="1230" w:date="2022-07-27T12:26:00Z" w:author="s patni"/>
          <w:rStyle w:val="None"/>
          <w:rFonts w:ascii="Arial" w:cs="Arial" w:hAnsi="Arial" w:eastAsia="Arial"/>
          <w:lang w:val="en-US"/>
        </w:rPr>
      </w:pPr>
      <w:ins w:id="1231" w:date="2022-07-27T12:26:00Z" w:author="s patni">
        <w:r>
          <w:rPr>
            <w:rStyle w:val="None"/>
            <w:rFonts w:ascii="Arial" w:cs="Arial" w:hAnsi="Arial" w:eastAsia="Arial"/>
            <w:lang w:val="en-US"/>
          </w:rPr>
          <w:br w:type="textWrapping"/>
        </w:r>
      </w:ins>
      <w:commentRangeEnd w:id="1229"/>
      <w:r>
        <w:commentReference w:id="1229"/>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after="40" w:line="240" w:lineRule="auto"/>
        <w:rPr>
          <w:ins w:id="1232" w:date="2022-07-25T13:37:00Z" w:author="s patni"/>
          <w:rStyle w:val="None"/>
          <w:rFonts w:ascii="Arial" w:cs="Arial" w:hAnsi="Arial" w:eastAsia="Arial"/>
          <w:sz w:val="32"/>
          <w:szCs w:val="32"/>
        </w:rPr>
      </w:pPr>
      <w:ins w:id="1233" w:date="2022-09-30T15:22:43Z" w:author="s patni">
        <w:r>
          <w:rPr>
            <w:rStyle w:val="None"/>
            <w:rFonts w:ascii="Arial" w:hAnsi="Arial"/>
            <w:sz w:val="32"/>
            <w:szCs w:val="32"/>
            <w:rtl w:val="0"/>
            <w:lang w:val="en-US"/>
          </w:rPr>
          <w:t>To Review</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spacing w:before="0" w:after="40" w:line="240" w:lineRule="auto"/>
        <w:jc w:val="both"/>
      </w:pPr>
      <w:ins w:id="1234" w:date="2022-09-30T15:28:19Z" w:author="s patni">
        <w:r>
          <w:rPr>
            <w:rStyle w:val="None"/>
            <w:rFonts w:ascii="Arial" w:hAnsi="Arial"/>
            <w:rtl w:val="0"/>
            <w:lang w:val="en-US"/>
          </w:rPr>
          <w:t xml:space="preserve">In this chapter we started with API design strategies and then looked into API creation process and modeling. Best practices for REST API design are discussed, followed by API solution architecture. We compared API modeling tools, </w:t>
        </w:r>
      </w:ins>
      <w:ins w:id="1235" w:date="2022-09-30T15:28:19Z" w:author="s patni">
        <w:r>
          <w:rPr>
            <w:rStyle w:val="None"/>
            <w:rFonts w:ascii="Arial" w:hAnsi="Arial"/>
            <w:rtl w:val="0"/>
            <w:lang w:val="en-US"/>
          </w:rPr>
          <w:t>and then developed an API for flight passenger using Micronaut.</w:t>
        </w:r>
      </w:ins>
    </w:p>
    <w:sectPr>
      <w:headerReference w:type="default" r:id="rId14"/>
      <w:headerReference w:type="even" r:id="rId15"/>
      <w:footerReference w:type="default" r:id="rId16"/>
      <w:footerReference w:type="even" r:id="rId17"/>
      <w:pgSz w:w="12240" w:h="15840" w:orient="portrait"/>
      <w:pgMar w:top="1440" w:right="1800" w:bottom="1440" w:left="1800" w:header="700" w:footer="80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Nardone, Massimo (Cognizant)" w:date="2022-09-23T12:18:00Z">
    <w:p w14:paraId="1111FFFF">
      <w:pPr>
        <w:pStyle w:val="Default"/>
      </w:pPr>
    </w:p>
    <w:p w14:paraId="11120000">
      <w:pPr>
        <w:pStyle w:val="Default"/>
      </w:pPr>
      <w:r>
        <w:rPr>
          <w:rFonts w:cs="Arial Unicode MS" w:eastAsia="Arial Unicode MS"/>
          <w:rtl w:val="0"/>
        </w:rPr>
        <w:t xml:space="preserve">TR comments. A nice chapter about AD Design and modeling. </w:t>
      </w:r>
    </w:p>
    <w:p w14:paraId="11120001">
      <w:pPr>
        <w:pStyle w:val="Default"/>
      </w:pPr>
      <w:r>
        <w:rPr>
          <w:rFonts w:cs="Arial Unicode MS" w:eastAsia="Arial Unicode MS"/>
          <w:rtl w:val="0"/>
        </w:rPr>
        <w:t>Structure and updated content of the chap is ok.</w:t>
      </w:r>
    </w:p>
    <w:p w14:paraId="11120002">
      <w:pPr>
        <w:pStyle w:val="Default"/>
      </w:pPr>
      <w:r>
        <w:rPr>
          <w:rFonts w:cs="Arial Unicode MS" w:eastAsia="Arial Unicode MS"/>
          <w:rtl w:val="0"/>
        </w:rPr>
        <w:t>Updates are ok. Can you add a summary please?</w:t>
      </w:r>
    </w:p>
    <w:p w14:paraId="11120003">
      <w:pPr>
        <w:pStyle w:val="Default"/>
      </w:pPr>
    </w:p>
    <w:p w14:paraId="11120004">
      <w:pPr>
        <w:pStyle w:val="Default"/>
      </w:pPr>
      <w:r>
        <w:rPr>
          <w:rFonts w:cs="Arial Unicode MS" w:eastAsia="Arial Unicode MS"/>
          <w:rtl w:val="0"/>
        </w:rPr>
        <w:t>Code and links are ok.</w:t>
      </w:r>
    </w:p>
  </w:comment>
  <w:comment w:id="1229" w:author="Nardone, Massimo (Cognizant)" w:date="2022-09-23T12:18:00Z">
    <w:p w14:paraId="11120005">
      <w:pPr>
        <w:pStyle w:val="Default"/>
      </w:pPr>
    </w:p>
    <w:p w14:paraId="11120006">
      <w:pPr>
        <w:pStyle w:val="Default"/>
      </w:pPr>
      <w:r>
        <w:rPr>
          <w:rFonts w:cs="Arial Unicode MS" w:eastAsia="Arial Unicode MS"/>
          <w:rtl w:val="0"/>
        </w:rPr>
        <w:t>Name it Summary please.</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6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1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28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35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2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0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57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4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6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1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28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35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2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0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57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4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tabs>
          <w:tab w:val="left" w:pos="960"/>
        </w:tabs>
        <w:ind w:left="6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60"/>
        </w:tabs>
        <w:ind w:left="14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960"/>
        </w:tabs>
        <w:ind w:left="21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960"/>
        </w:tabs>
        <w:ind w:left="28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tabs>
          <w:tab w:val="left" w:pos="960"/>
        </w:tabs>
        <w:ind w:left="35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tabs>
          <w:tab w:val="left" w:pos="960"/>
        </w:tabs>
        <w:ind w:left="42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tabs>
          <w:tab w:val="left" w:pos="960"/>
        </w:tabs>
        <w:ind w:left="50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tabs>
          <w:tab w:val="left" w:pos="960"/>
        </w:tabs>
        <w:ind w:left="57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tabs>
          <w:tab w:val="left" w:pos="960"/>
        </w:tabs>
        <w:ind w:left="64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bullet"/>
      <w:suff w:val="tab"/>
      <w:lvlText w:val="•"/>
      <w:lvlJc w:val="left"/>
      <w:pPr>
        <w:tabs>
          <w:tab w:val="left" w:pos="960"/>
        </w:tabs>
        <w:ind w:left="6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60"/>
        </w:tabs>
        <w:ind w:left="14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960"/>
        </w:tabs>
        <w:ind w:left="21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960"/>
        </w:tabs>
        <w:ind w:left="28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tabs>
          <w:tab w:val="left" w:pos="960"/>
        </w:tabs>
        <w:ind w:left="35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tabs>
          <w:tab w:val="left" w:pos="960"/>
        </w:tabs>
        <w:ind w:left="42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tabs>
          <w:tab w:val="left" w:pos="960"/>
        </w:tabs>
        <w:ind w:left="50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tabs>
          <w:tab w:val="left" w:pos="960"/>
        </w:tabs>
        <w:ind w:left="57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tabs>
          <w:tab w:val="left" w:pos="960"/>
        </w:tabs>
        <w:ind w:left="64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bullet"/>
      <w:suff w:val="tab"/>
      <w:lvlText w:val="•"/>
      <w:lvlJc w:val="left"/>
      <w:pPr>
        <w:ind w:left="6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1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28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35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2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0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57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4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bullet"/>
      <w:suff w:val="tab"/>
      <w:lvlText w:val="•"/>
      <w:lvlJc w:val="left"/>
      <w:pPr>
        <w:ind w:left="6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1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28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35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2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0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57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4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0">
    <w:multiLevelType w:val="hybridMultilevel"/>
    <w:numStyleLink w:val="Imported Style 21"/>
  </w:abstractNum>
  <w:abstractNum w:abstractNumId="41">
    <w:multiLevelType w:val="hybridMultilevel"/>
    <w:styleLink w:val="Imported Style 21"/>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2">
    <w:multiLevelType w:val="hybridMultilevel"/>
    <w:numStyleLink w:val="Imported Style 22"/>
  </w:abstractNum>
  <w:abstractNum w:abstractNumId="43">
    <w:multiLevelType w:val="hybridMultilevel"/>
    <w:styleLink w:val="Imported Style 22"/>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4">
    <w:multiLevelType w:val="hybridMultilevel"/>
    <w:numStyleLink w:val="Imported Style 23"/>
  </w:abstractNum>
  <w:abstractNum w:abstractNumId="45">
    <w:multiLevelType w:val="hybridMultilevel"/>
    <w:styleLink w:val="Imported Style 23"/>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6">
    <w:multiLevelType w:val="hybridMultilevel"/>
    <w:numStyleLink w:val="Imported Style 24"/>
  </w:abstractNum>
  <w:abstractNum w:abstractNumId="47">
    <w:multiLevelType w:val="hybridMultilevel"/>
    <w:styleLink w:val="Imported Style 24"/>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8">
    <w:multiLevelType w:val="hybridMultilevel"/>
    <w:numStyleLink w:val="Imported Style 25"/>
  </w:abstractNum>
  <w:abstractNum w:abstractNumId="49">
    <w:multiLevelType w:val="hybridMultilevel"/>
    <w:styleLink w:val="Imported Style 25"/>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0">
    <w:multiLevelType w:val="hybridMultilevel"/>
    <w:numStyleLink w:val="Imported Style 26"/>
  </w:abstractNum>
  <w:abstractNum w:abstractNumId="51">
    <w:multiLevelType w:val="hybridMultilevel"/>
    <w:styleLink w:val="Imported Style 26"/>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2">
    <w:multiLevelType w:val="hybridMultilevel"/>
    <w:numStyleLink w:val="Imported Style 27"/>
  </w:abstractNum>
  <w:abstractNum w:abstractNumId="53">
    <w:multiLevelType w:val="hybridMultilevel"/>
    <w:styleLink w:val="Imported Style 27"/>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4">
    <w:multiLevelType w:val="hybridMultilevel"/>
    <w:numStyleLink w:val="Imported Style 28"/>
  </w:abstractNum>
  <w:abstractNum w:abstractNumId="55">
    <w:multiLevelType w:val="hybridMultilevel"/>
    <w:styleLink w:val="Imported Style 28"/>
    <w:lvl w:ilvl="0">
      <w:start w:val="1"/>
      <w:numFmt w:val="decimal"/>
      <w:suff w:val="tab"/>
      <w:lvlText w:val="%1."/>
      <w:lvlJc w:val="left"/>
      <w:pPr>
        <w:tabs>
          <w:tab w:val="left" w:pos="480"/>
        </w:tabs>
        <w:ind w:left="461" w:hanging="21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480"/>
        </w:tabs>
        <w:ind w:left="461" w:hanging="21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480"/>
        </w:tabs>
        <w:ind w:left="461" w:hanging="21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480"/>
        </w:tabs>
        <w:ind w:left="461" w:hanging="21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480"/>
        </w:tabs>
        <w:ind w:left="461" w:hanging="21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480"/>
        </w:tabs>
        <w:ind w:left="461" w:hanging="21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480"/>
        </w:tabs>
        <w:ind w:left="461" w:hanging="21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480"/>
        </w:tabs>
        <w:ind w:left="461" w:hanging="21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480"/>
        </w:tabs>
        <w:ind w:left="461" w:hanging="21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6">
    <w:multiLevelType w:val="hybridMultilevel"/>
    <w:numStyleLink w:val="Imported Style 29"/>
  </w:abstractNum>
  <w:abstractNum w:abstractNumId="57">
    <w:multiLevelType w:val="hybridMultilevel"/>
    <w:styleLink w:val="Imported Style 29"/>
    <w:lvl w:ilvl="0">
      <w:start w:val="1"/>
      <w:numFmt w:val="bullet"/>
      <w:suff w:val="tab"/>
      <w:lvlText w:val="•"/>
      <w:lvlJc w:val="left"/>
      <w:pPr>
        <w:ind w:left="3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17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24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32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39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46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53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0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58">
    <w:multiLevelType w:val="hybridMultilevel"/>
    <w:numStyleLink w:val="Imported Style 30"/>
  </w:abstractNum>
  <w:abstractNum w:abstractNumId="59">
    <w:multiLevelType w:val="hybridMultilevel"/>
    <w:styleLink w:val="Imported Style 30"/>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0">
    <w:multiLevelType w:val="hybridMultilevel"/>
    <w:numStyleLink w:val="Imported Style 31"/>
  </w:abstractNum>
  <w:abstractNum w:abstractNumId="61">
    <w:multiLevelType w:val="hybridMultilevel"/>
    <w:styleLink w:val="Imported Style 31"/>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2">
    <w:multiLevelType w:val="hybridMultilevel"/>
    <w:numStyleLink w:val="Imported Style 32"/>
  </w:abstractNum>
  <w:abstractNum w:abstractNumId="63">
    <w:multiLevelType w:val="hybridMultilevel"/>
    <w:styleLink w:val="Imported Style 32"/>
    <w:lvl w:ilvl="0">
      <w:start w:val="1"/>
      <w:numFmt w:val="bullet"/>
      <w:suff w:val="tab"/>
      <w:lvlText w:val="•"/>
      <w:lvlJc w:val="left"/>
      <w:pPr>
        <w:ind w:left="8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3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30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37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4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1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59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6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64">
    <w:multiLevelType w:val="hybridMultilevel"/>
    <w:numStyleLink w:val="Imported Style 33"/>
  </w:abstractNum>
  <w:abstractNum w:abstractNumId="65">
    <w:multiLevelType w:val="hybridMultilevel"/>
    <w:styleLink w:val="Imported Style 33"/>
    <w:lvl w:ilvl="0">
      <w:start w:val="1"/>
      <w:numFmt w:val="bullet"/>
      <w:suff w:val="tab"/>
      <w:lvlText w:val="•"/>
      <w:lvlJc w:val="left"/>
      <w:pPr>
        <w:ind w:left="12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9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6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33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41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8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5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62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9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66">
    <w:multiLevelType w:val="hybridMultilevel"/>
    <w:numStyleLink w:val="Imported Style 34"/>
  </w:abstractNum>
  <w:abstractNum w:abstractNumId="67">
    <w:multiLevelType w:val="hybridMultilevel"/>
    <w:styleLink w:val="Imported Style 34"/>
    <w:lvl w:ilvl="0">
      <w:start w:val="1"/>
      <w:numFmt w:val="bullet"/>
      <w:suff w:val="tab"/>
      <w:lvlText w:val="•"/>
      <w:lvlJc w:val="left"/>
      <w:pPr>
        <w:ind w:left="8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3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30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37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4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1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59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6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68">
    <w:multiLevelType w:val="hybridMultilevel"/>
    <w:numStyleLink w:val="Imported Style 35"/>
  </w:abstractNum>
  <w:abstractNum w:abstractNumId="69">
    <w:multiLevelType w:val="hybridMultilevel"/>
    <w:styleLink w:val="Imported Style 35"/>
    <w:lvl w:ilvl="0">
      <w:start w:val="1"/>
      <w:numFmt w:val="bullet"/>
      <w:suff w:val="tab"/>
      <w:lvlText w:val="•"/>
      <w:lvlJc w:val="left"/>
      <w:pPr>
        <w:ind w:left="12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9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6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33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41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8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5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62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9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70">
    <w:multiLevelType w:val="hybridMultilevel"/>
    <w:numStyleLink w:val="Imported Style 36"/>
  </w:abstractNum>
  <w:abstractNum w:abstractNumId="71">
    <w:multiLevelType w:val="hybridMultilevel"/>
    <w:styleLink w:val="Imported Style 36"/>
    <w:lvl w:ilvl="0">
      <w:start w:val="1"/>
      <w:numFmt w:val="bullet"/>
      <w:suff w:val="tab"/>
      <w:lvlText w:val="•"/>
      <w:lvlJc w:val="left"/>
      <w:pPr>
        <w:ind w:left="8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3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30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37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4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1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59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6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72">
    <w:multiLevelType w:val="hybridMultilevel"/>
    <w:numStyleLink w:val="Imported Style 37"/>
  </w:abstractNum>
  <w:abstractNum w:abstractNumId="73">
    <w:multiLevelType w:val="hybridMultilevel"/>
    <w:styleLink w:val="Imported Style 37"/>
    <w:lvl w:ilvl="0">
      <w:start w:val="1"/>
      <w:numFmt w:val="bullet"/>
      <w:suff w:val="tab"/>
      <w:lvlText w:val="•"/>
      <w:lvlJc w:val="left"/>
      <w:pPr>
        <w:ind w:left="8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3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30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37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4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1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59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6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74">
    <w:multiLevelType w:val="hybridMultilevel"/>
    <w:numStyleLink w:val="Imported Style 38"/>
  </w:abstractNum>
  <w:abstractNum w:abstractNumId="75">
    <w:multiLevelType w:val="hybridMultilevel"/>
    <w:styleLink w:val="Imported Style 38"/>
    <w:lvl w:ilvl="0">
      <w:start w:val="1"/>
      <w:numFmt w:val="bullet"/>
      <w:suff w:val="tab"/>
      <w:lvlText w:val="•"/>
      <w:lvlJc w:val="left"/>
      <w:pPr>
        <w:ind w:left="12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9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6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33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41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8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5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62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9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76">
    <w:multiLevelType w:val="hybridMultilevel"/>
    <w:numStyleLink w:val="Imported Style 39"/>
  </w:abstractNum>
  <w:abstractNum w:abstractNumId="77">
    <w:multiLevelType w:val="hybridMultilevel"/>
    <w:styleLink w:val="Imported Style 39"/>
    <w:lvl w:ilvl="0">
      <w:start w:val="1"/>
      <w:numFmt w:val="bullet"/>
      <w:suff w:val="tab"/>
      <w:lvlText w:val="•"/>
      <w:lvlJc w:val="left"/>
      <w:pPr>
        <w:ind w:left="8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3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30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37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4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1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59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6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78">
    <w:multiLevelType w:val="hybridMultilevel"/>
    <w:numStyleLink w:val="Imported Style 40"/>
  </w:abstractNum>
  <w:abstractNum w:abstractNumId="79">
    <w:multiLevelType w:val="hybridMultilevel"/>
    <w:styleLink w:val="Imported Style 40"/>
    <w:lvl w:ilvl="0">
      <w:start w:val="1"/>
      <w:numFmt w:val="bullet"/>
      <w:suff w:val="tab"/>
      <w:lvlText w:val="•"/>
      <w:lvlJc w:val="left"/>
      <w:pPr>
        <w:ind w:left="12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9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6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33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41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8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5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62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9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80">
    <w:multiLevelType w:val="hybridMultilevel"/>
    <w:numStyleLink w:val="Imported Style 41"/>
  </w:abstractNum>
  <w:abstractNum w:abstractNumId="81">
    <w:multiLevelType w:val="hybridMultilevel"/>
    <w:styleLink w:val="Imported Style 41"/>
    <w:lvl w:ilvl="0">
      <w:start w:val="1"/>
      <w:numFmt w:val="bullet"/>
      <w:suff w:val="tab"/>
      <w:lvlText w:val="•"/>
      <w:lvlJc w:val="left"/>
      <w:pPr>
        <w:ind w:left="10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7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4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32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39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6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3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60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8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 w:numId="29">
    <w:abstractNumId w:val="29"/>
  </w:num>
  <w:num w:numId="30">
    <w:abstractNumId w:val="28"/>
  </w:num>
  <w:num w:numId="31">
    <w:abstractNumId w:val="31"/>
  </w:num>
  <w:num w:numId="32">
    <w:abstractNumId w:val="30"/>
  </w:num>
  <w:num w:numId="33">
    <w:abstractNumId w:val="33"/>
  </w:num>
  <w:num w:numId="34">
    <w:abstractNumId w:val="32"/>
  </w:num>
  <w:num w:numId="35">
    <w:abstractNumId w:val="35"/>
  </w:num>
  <w:num w:numId="36">
    <w:abstractNumId w:val="34"/>
  </w:num>
  <w:num w:numId="37">
    <w:abstractNumId w:val="37"/>
  </w:num>
  <w:num w:numId="38">
    <w:abstractNumId w:val="36"/>
  </w:num>
  <w:num w:numId="39">
    <w:abstractNumId w:val="39"/>
  </w:num>
  <w:num w:numId="40">
    <w:abstractNumId w:val="38"/>
  </w:num>
  <w:num w:numId="41">
    <w:abstractNumId w:val="41"/>
  </w:num>
  <w:num w:numId="42">
    <w:abstractNumId w:val="40"/>
  </w:num>
  <w:num w:numId="43">
    <w:abstractNumId w:val="43"/>
  </w:num>
  <w:num w:numId="44">
    <w:abstractNumId w:val="42"/>
  </w:num>
  <w:num w:numId="45">
    <w:abstractNumId w:val="45"/>
  </w:num>
  <w:num w:numId="46">
    <w:abstractNumId w:val="44"/>
  </w:num>
  <w:num w:numId="47">
    <w:abstractNumId w:val="47"/>
  </w:num>
  <w:num w:numId="48">
    <w:abstractNumId w:val="46"/>
  </w:num>
  <w:num w:numId="49">
    <w:abstractNumId w:val="49"/>
  </w:num>
  <w:num w:numId="50">
    <w:abstractNumId w:val="48"/>
  </w:num>
  <w:num w:numId="51">
    <w:abstractNumId w:val="51"/>
  </w:num>
  <w:num w:numId="52">
    <w:abstractNumId w:val="50"/>
  </w:num>
  <w:num w:numId="53">
    <w:abstractNumId w:val="53"/>
  </w:num>
  <w:num w:numId="54">
    <w:abstractNumId w:val="52"/>
  </w:num>
  <w:num w:numId="55">
    <w:abstractNumId w:val="55"/>
  </w:num>
  <w:num w:numId="56">
    <w:abstractNumId w:val="54"/>
  </w:num>
  <w:num w:numId="57">
    <w:abstractNumId w:val="57"/>
  </w:num>
  <w:num w:numId="58">
    <w:abstractNumId w:val="56"/>
  </w:num>
  <w:num w:numId="59">
    <w:abstractNumId w:val="59"/>
  </w:num>
  <w:num w:numId="60">
    <w:abstractNumId w:val="58"/>
  </w:num>
  <w:num w:numId="61">
    <w:abstractNumId w:val="61"/>
  </w:num>
  <w:num w:numId="62">
    <w:abstractNumId w:val="60"/>
  </w:num>
  <w:num w:numId="63">
    <w:abstractNumId w:val="63"/>
  </w:num>
  <w:num w:numId="64">
    <w:abstractNumId w:val="62"/>
  </w:num>
  <w:num w:numId="65">
    <w:abstractNumId w:val="65"/>
  </w:num>
  <w:num w:numId="66">
    <w:abstractNumId w:val="64"/>
  </w:num>
  <w:num w:numId="67">
    <w:abstractNumId w:val="67"/>
  </w:num>
  <w:num w:numId="68">
    <w:abstractNumId w:val="66"/>
  </w:num>
  <w:num w:numId="69">
    <w:abstractNumId w:val="69"/>
  </w:num>
  <w:num w:numId="70">
    <w:abstractNumId w:val="68"/>
  </w:num>
  <w:num w:numId="71">
    <w:abstractNumId w:val="71"/>
  </w:num>
  <w:num w:numId="72">
    <w:abstractNumId w:val="70"/>
  </w:num>
  <w:num w:numId="73">
    <w:abstractNumId w:val="60"/>
    <w:lvlOverride w:ilvl="0">
      <w:lvl w:ilvl="0">
        <w:start w:val="1"/>
        <w:numFmt w:val="bullet"/>
        <w:suff w:val="tab"/>
        <w:lvlText w:val="•"/>
        <w:lvlJc w:val="left"/>
        <w:pPr>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4">
    <w:abstractNumId w:val="73"/>
  </w:num>
  <w:num w:numId="75">
    <w:abstractNumId w:val="72"/>
  </w:num>
  <w:num w:numId="76">
    <w:abstractNumId w:val="75"/>
  </w:num>
  <w:num w:numId="77">
    <w:abstractNumId w:val="74"/>
  </w:num>
  <w:num w:numId="78">
    <w:abstractNumId w:val="77"/>
  </w:num>
  <w:num w:numId="79">
    <w:abstractNumId w:val="76"/>
  </w:num>
  <w:num w:numId="80">
    <w:abstractNumId w:val="79"/>
  </w:num>
  <w:num w:numId="81">
    <w:abstractNumId w:val="78"/>
  </w:num>
  <w:num w:numId="82">
    <w:abstractNumId w:val="81"/>
  </w:num>
  <w:num w:numId="83">
    <w:abstractNumId w:val="8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lang w:val="nl-NL"/>
    </w:rPr>
  </w:style>
  <w:style w:type="character" w:styleId="None A">
    <w:name w:val="None A"/>
  </w:style>
  <w:style w:type="character" w:styleId="Hyperlink.2">
    <w:name w:val="Hyperlink.2"/>
    <w:rPr>
      <w:rFonts w:ascii="Times New Roman" w:hAnsi="Times New Roman"/>
      <w:sz w:val="24"/>
      <w:szCs w:val="24"/>
      <w:lang w:val="nl-NL"/>
    </w:r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character" w:styleId="Hyperlink.1">
    <w:name w:val="Hyperlink.1"/>
    <w:basedOn w:val="None"/>
    <w:next w:val="Hyperlink.1"/>
    <w:rPr>
      <w:rFonts w:ascii="Times New Roman" w:cs="Times New Roman" w:hAnsi="Times New Roman" w:eastAsia="Times New Roman"/>
      <w:sz w:val="24"/>
      <w:szCs w:val="24"/>
      <w:u w:color="0000ff"/>
      <w:lang w:val="nl-NL"/>
    </w:rPr>
  </w:style>
  <w:style w:type="numbering" w:styleId="Imported Style 12">
    <w:name w:val="Imported Style 12"/>
    <w:pPr>
      <w:numPr>
        <w:numId w:val="23"/>
      </w:numPr>
    </w:pPr>
  </w:style>
  <w:style w:type="numbering" w:styleId="Imported Style 13">
    <w:name w:val="Imported Style 13"/>
    <w:pPr>
      <w:numPr>
        <w:numId w:val="25"/>
      </w:numPr>
    </w:pPr>
  </w:style>
  <w:style w:type="character" w:styleId="Hyperlink.3">
    <w:name w:val="Hyperlink.3"/>
    <w:basedOn w:val="None"/>
    <w:next w:val="Hyperlink.3"/>
    <w:rPr>
      <w:rFonts w:ascii="Courier New" w:cs="Courier New" w:hAnsi="Courier New" w:eastAsia="Courier New"/>
      <w:sz w:val="20"/>
      <w:szCs w:val="20"/>
      <w:shd w:val="nil" w:color="auto" w:fill="auto"/>
      <w:lang w:val="en-US"/>
    </w:rPr>
  </w:style>
  <w:style w:type="numbering" w:styleId="Imported Style 14">
    <w:name w:val="Imported Style 14"/>
    <w:pPr>
      <w:numPr>
        <w:numId w:val="27"/>
      </w:numPr>
    </w:pPr>
  </w:style>
  <w:style w:type="numbering" w:styleId="Imported Style 15">
    <w:name w:val="Imported Style 15"/>
    <w:pPr>
      <w:numPr>
        <w:numId w:val="29"/>
      </w:numPr>
    </w:pPr>
  </w:style>
  <w:style w:type="numbering" w:styleId="Imported Style 16">
    <w:name w:val="Imported Style 16"/>
    <w:pPr>
      <w:numPr>
        <w:numId w:val="31"/>
      </w:numPr>
    </w:pPr>
  </w:style>
  <w:style w:type="numbering" w:styleId="Imported Style 17">
    <w:name w:val="Imported Style 17"/>
    <w:pPr>
      <w:numPr>
        <w:numId w:val="33"/>
      </w:numPr>
    </w:pPr>
  </w:style>
  <w:style w:type="numbering" w:styleId="Imported Style 18">
    <w:name w:val="Imported Style 18"/>
    <w:pPr>
      <w:numPr>
        <w:numId w:val="35"/>
      </w:numPr>
    </w:pPr>
  </w:style>
  <w:style w:type="numbering" w:styleId="Imported Style 19">
    <w:name w:val="Imported Style 19"/>
    <w:pPr>
      <w:numPr>
        <w:numId w:val="37"/>
      </w:numPr>
    </w:pPr>
  </w:style>
  <w:style w:type="numbering" w:styleId="Imported Style 20">
    <w:name w:val="Imported Style 20"/>
    <w:pPr>
      <w:numPr>
        <w:numId w:val="39"/>
      </w:numPr>
    </w:pPr>
  </w:style>
  <w:style w:type="numbering" w:styleId="Imported Style 21">
    <w:name w:val="Imported Style 21"/>
    <w:pPr>
      <w:numPr>
        <w:numId w:val="41"/>
      </w:numPr>
    </w:pPr>
  </w:style>
  <w:style w:type="numbering" w:styleId="Imported Style 22">
    <w:name w:val="Imported Style 22"/>
    <w:pPr>
      <w:numPr>
        <w:numId w:val="43"/>
      </w:numPr>
    </w:pPr>
  </w:style>
  <w:style w:type="numbering" w:styleId="Imported Style 23">
    <w:name w:val="Imported Style 23"/>
    <w:pPr>
      <w:numPr>
        <w:numId w:val="45"/>
      </w:numPr>
    </w:pPr>
  </w:style>
  <w:style w:type="character" w:styleId="Hyperlink.4">
    <w:name w:val="Hyperlink.4"/>
    <w:basedOn w:val="None"/>
    <w:next w:val="Hyperlink.4"/>
    <w:rPr>
      <w:rFonts w:ascii="Courier New" w:cs="Courier New" w:hAnsi="Courier New" w:eastAsia="Courier New"/>
      <w:sz w:val="24"/>
      <w:szCs w:val="24"/>
      <w:u w:color="0000ff"/>
      <w:lang w:val="en-US"/>
    </w:rPr>
  </w:style>
  <w:style w:type="numbering" w:styleId="Imported Style 24">
    <w:name w:val="Imported Style 24"/>
    <w:pPr>
      <w:numPr>
        <w:numId w:val="47"/>
      </w:numPr>
    </w:pPr>
  </w:style>
  <w:style w:type="numbering" w:styleId="Imported Style 25">
    <w:name w:val="Imported Style 25"/>
    <w:pPr>
      <w:numPr>
        <w:numId w:val="49"/>
      </w:numPr>
    </w:pPr>
  </w:style>
  <w:style w:type="numbering" w:styleId="Imported Style 26">
    <w:name w:val="Imported Style 26"/>
    <w:pPr>
      <w:numPr>
        <w:numId w:val="51"/>
      </w:numPr>
    </w:pPr>
  </w:style>
  <w:style w:type="numbering" w:styleId="Imported Style 27">
    <w:name w:val="Imported Style 27"/>
    <w:pPr>
      <w:numPr>
        <w:numId w:val="53"/>
      </w:numPr>
    </w:pPr>
  </w:style>
  <w:style w:type="numbering" w:styleId="Imported Style 28">
    <w:name w:val="Imported Style 28"/>
    <w:pPr>
      <w:numPr>
        <w:numId w:val="5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9">
    <w:name w:val="Imported Style 29"/>
    <w:pPr>
      <w:numPr>
        <w:numId w:val="57"/>
      </w:numPr>
    </w:pPr>
  </w:style>
  <w:style w:type="numbering" w:styleId="Imported Style 30">
    <w:name w:val="Imported Style 30"/>
    <w:pPr>
      <w:numPr>
        <w:numId w:val="59"/>
      </w:numPr>
    </w:pPr>
  </w:style>
  <w:style w:type="numbering" w:styleId="Imported Style 31">
    <w:name w:val="Imported Style 31"/>
    <w:pPr>
      <w:numPr>
        <w:numId w:val="61"/>
      </w:numPr>
    </w:pPr>
  </w:style>
  <w:style w:type="numbering" w:styleId="Imported Style 32">
    <w:name w:val="Imported Style 32"/>
    <w:pPr>
      <w:numPr>
        <w:numId w:val="63"/>
      </w:numPr>
    </w:pPr>
  </w:style>
  <w:style w:type="numbering" w:styleId="Imported Style 33">
    <w:name w:val="Imported Style 33"/>
    <w:pPr>
      <w:numPr>
        <w:numId w:val="65"/>
      </w:numPr>
    </w:pPr>
  </w:style>
  <w:style w:type="numbering" w:styleId="Imported Style 34">
    <w:name w:val="Imported Style 34"/>
    <w:pPr>
      <w:numPr>
        <w:numId w:val="67"/>
      </w:numPr>
    </w:pPr>
  </w:style>
  <w:style w:type="numbering" w:styleId="Imported Style 35">
    <w:name w:val="Imported Style 35"/>
    <w:pPr>
      <w:numPr>
        <w:numId w:val="69"/>
      </w:numPr>
    </w:pPr>
  </w:style>
  <w:style w:type="numbering" w:styleId="Imported Style 36">
    <w:name w:val="Imported Style 36"/>
    <w:pPr>
      <w:numPr>
        <w:numId w:val="71"/>
      </w:numPr>
    </w:pPr>
  </w:style>
  <w:style w:type="numbering" w:styleId="Imported Style 37">
    <w:name w:val="Imported Style 37"/>
    <w:pPr>
      <w:numPr>
        <w:numId w:val="74"/>
      </w:numPr>
    </w:pPr>
  </w:style>
  <w:style w:type="numbering" w:styleId="Imported Style 38">
    <w:name w:val="Imported Style 38"/>
    <w:pPr>
      <w:numPr>
        <w:numId w:val="76"/>
      </w:numPr>
    </w:pPr>
  </w:style>
  <w:style w:type="numbering" w:styleId="Imported Style 39">
    <w:name w:val="Imported Style 39"/>
    <w:pPr>
      <w:numPr>
        <w:numId w:val="78"/>
      </w:numPr>
    </w:pPr>
  </w:style>
  <w:style w:type="numbering" w:styleId="Imported Style 40">
    <w:name w:val="Imported Style 40"/>
    <w:pPr>
      <w:numPr>
        <w:numId w:val="80"/>
      </w:numPr>
    </w:pPr>
  </w:style>
  <w:style w:type="numbering" w:styleId="Imported Style 41">
    <w:name w:val="Imported Style 41"/>
    <w:pPr>
      <w:numPr>
        <w:numId w:val="82"/>
      </w:numPr>
    </w:pPr>
  </w:style>
  <w:style w:type="character" w:styleId="Hyperlink.5">
    <w:name w:val="Hyperlink.5"/>
    <w:basedOn w:val="None"/>
    <w:next w:val="Hyperlink.5"/>
    <w:rPr>
      <w:rFonts w:ascii="Arial" w:cs="Arial" w:hAnsi="Arial" w:eastAsia="Arial"/>
      <w:outline w:val="0"/>
      <w:color w:val="0000ff"/>
      <w:sz w:val="26"/>
      <w:szCs w:val="26"/>
      <w:u w:val="single" w:color="0000ff"/>
      <w:lang w:val="pt-PT"/>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comments" Target="comments.xml"/><Relationship Id="rId19" Type="http://schemas.openxmlformats.org/officeDocument/2006/relationships/numbering" Target="numbering.xml"/><Relationship Id="rId2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