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before="120" w:after="0" w:line="240" w:lineRule="auto"/>
      </w:pPr>
      <w:commentRangeStart w:id="0"/>
      <w:r>
        <w:rPr>
          <w:rFonts w:ascii="Times New Roman" w:hAnsi="Times New Roman"/>
          <w:b w:val="1"/>
          <w:bCs w:val="1"/>
          <w:sz w:val="44"/>
          <w:szCs w:val="44"/>
          <w:rtl w:val="0"/>
          <w:lang w:val="nl-NL"/>
        </w:rPr>
        <w:t xml:space="preserve">Chapter </w:t>
      </w:r>
      <w:r>
        <w:rPr>
          <w:rFonts w:ascii="Times New Roman" w:hAnsi="Times New Roman"/>
          <w:b w:val="1"/>
          <w:bCs w:val="1"/>
          <w:sz w:val="44"/>
          <w:szCs w:val="44"/>
          <w:rtl w:val="0"/>
          <w:lang w:val="en-US"/>
        </w:rPr>
        <w:t>2</w:t>
      </w:r>
      <w:commentRangeEnd w:id="0"/>
      <w:r>
        <w:commentReference w:id="0"/>
      </w:r>
    </w:p>
    <w:p>
      <w:pPr>
        <w:pStyle w:val="Body A"/>
        <w:spacing w:before="120" w:after="0" w:line="240" w:lineRule="auto"/>
        <w:rPr>
          <w:rFonts w:ascii="Times New Roman" w:cs="Times New Roman" w:hAnsi="Times New Roman" w:eastAsia="Times New Roman"/>
          <w:b w:val="1"/>
          <w:bCs w:val="1"/>
          <w:sz w:val="44"/>
          <w:szCs w:val="44"/>
          <w:lang w:val="en-US"/>
        </w:rPr>
      </w:pPr>
      <w:r>
        <w:rPr>
          <w:rFonts w:ascii="Times New Roman" w:hAnsi="Times New Roman"/>
          <w:b w:val="1"/>
          <w:bCs w:val="1"/>
          <w:sz w:val="44"/>
          <w:szCs w:val="44"/>
          <w:rtl w:val="0"/>
          <w:lang w:val="en-US"/>
        </w:rPr>
        <w:t>Micronaut</w:t>
      </w:r>
    </w:p>
    <w:p>
      <w:pPr>
        <w:pStyle w:val="Body A"/>
        <w:spacing w:before="120" w:after="0" w:line="240" w:lineRule="auto"/>
      </w:pPr>
      <w:r>
        <w:rPr>
          <w:rFonts w:ascii="Times New Roman" w:hAnsi="Times New Roman"/>
          <w:sz w:val="32"/>
          <w:szCs w:val="32"/>
          <w:rtl w:val="0"/>
          <w:lang w:val="nl-NL"/>
        </w:rPr>
        <w:t>Sanjay Patni</w:t>
      </w:r>
      <w:r>
        <w:rPr>
          <w:rFonts w:ascii="Times New Roman" w:hAnsi="Times New Roman"/>
          <w:sz w:val="28"/>
          <w:szCs w:val="28"/>
          <w:vertAlign w:val="superscript"/>
          <w:rtl w:val="0"/>
          <w:lang w:val="nl-NL"/>
        </w:rPr>
        <w:t>a*</w:t>
      </w:r>
    </w:p>
    <w:p>
      <w:pPr>
        <w:pStyle w:val="Body A"/>
        <w:spacing w:before="120" w:after="800" w:line="240" w:lineRule="auto"/>
        <w:rPr>
          <w:rFonts w:ascii="Times New Roman" w:cs="Times New Roman" w:hAnsi="Times New Roman" w:eastAsia="Times New Roman"/>
          <w:sz w:val="20"/>
          <w:szCs w:val="20"/>
        </w:rPr>
      </w:pPr>
      <w:r>
        <w:rPr>
          <w:rFonts w:ascii="Times New Roman" w:hAnsi="Times New Roman"/>
          <w:sz w:val="20"/>
          <w:szCs w:val="20"/>
          <w:vertAlign w:val="superscript"/>
          <w:rtl w:val="0"/>
          <w:lang w:val="nl-NL"/>
        </w:rPr>
        <w:t>a</w:t>
      </w:r>
      <w:r>
        <w:rPr>
          <w:rFonts w:ascii="Times New Roman" w:hAnsi="Times New Roman"/>
          <w:sz w:val="20"/>
          <w:szCs w:val="20"/>
          <w:rtl w:val="0"/>
          <w:lang w:val="en-US"/>
        </w:rPr>
        <w:t xml:space="preserve"> UCSC Extension, Santa Clara, California, USA</w:t>
      </w:r>
    </w:p>
    <w:p>
      <w:pPr>
        <w:pStyle w:val="Body A"/>
        <w:spacing w:before="120" w:after="800" w:line="240" w:lineRule="auto"/>
        <w:rPr>
          <w:rFonts w:ascii="Times New Roman" w:cs="Times New Roman" w:hAnsi="Times New Roman" w:eastAsia="Times New Roman"/>
          <w:b w:val="1"/>
          <w:bCs w:val="1"/>
          <w:sz w:val="24"/>
          <w:szCs w:val="24"/>
          <w:lang w:val="de-DE"/>
        </w:rPr>
      </w:pPr>
      <w:r>
        <w:rPr>
          <w:rFonts w:ascii="Times New Roman" w:hAnsi="Times New Roman"/>
          <w:b w:val="1"/>
          <w:bCs w:val="1"/>
          <w:sz w:val="24"/>
          <w:szCs w:val="24"/>
          <w:rtl w:val="0"/>
          <w:lang w:val="de-DE"/>
        </w:rPr>
        <w:t>Abstract</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Micronaut is a JVM based modern full-stack Microservice framework. This new framework has been developed by Grails team with an intention to solve problems which have been identified over the years while building the real world Microservices applications.</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One of the most exciting features of Micronaut is its compile time dependency injection mechanism. Most frameworks use reflection and proxies to perform dependency injection at runtime. Micronaut, however, builds its dependency injection data at compile time. The result is faster application startup and smaller memory footprints.</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I think it is not an exaggeration if I say we are living in the age of Microservices. Microservices became de facto architecture pattern for every new enterprise scale application that is being implemented and many existing monolithic applications are getting migrated into Microservices. In the case of Java world, Spring Boot turned out to be the standard framework to develop Microservices. There were some other frameworks like DropWizard, Apache Karaf, and Jersey. But they were not able to give tough competition to Spring Boot and slowly their usage percentage came down and became insignificant over a period of time. If you observe the evolution of Spring Boot, initially it was not proposed as Microservices solution from Spring. It was initially proposed and implemented as the containerless web application and developer community started using it for Microservices implementation. But Spring Boot got its own limitations like:</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Fixed single language</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Lack of Inbuilt support for data accessing</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Lack of Simpler unit testing</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Lack of Inbuilt service discovery</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Lack of Inbuilt load balancing</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We need explicit configuration which can be achieved through the cloud services instead of having the built-in support within the framework itself.</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Here comes Micronaut which contains the aforementioned features inbuilt and designed with single and primary intent to serve as the vehicle for Microservices development.</w:t>
      </w:r>
    </w:p>
    <w:p>
      <w:pPr>
        <w:pStyle w:val="Default"/>
        <w:spacing w:before="0" w:after="320" w:line="240" w:lineRule="auto"/>
        <w:rPr>
          <w:rFonts w:ascii="Times New Roman" w:cs="Times New Roman" w:hAnsi="Times New Roman" w:eastAsia="Times New Roman"/>
        </w:rPr>
      </w:pPr>
      <w:r>
        <w:rPr>
          <w:rFonts w:ascii="Times New Roman" w:hAnsi="Times New Roman"/>
          <w:b w:val="1"/>
          <w:bCs w:val="1"/>
          <w:outline w:val="0"/>
          <w:color w:val="24292f"/>
          <w:u w:color="24292f"/>
          <w:shd w:val="clear" w:color="auto" w:fill="ffffff"/>
          <w:rtl w:val="0"/>
          <w:lang w:val="en-US"/>
          <w14:textFill>
            <w14:solidFill>
              <w14:srgbClr w14:val="24292F"/>
            </w14:solidFill>
          </w14:textFill>
        </w:rPr>
        <w:t>Comparison of Micronaut with Spring Boot</w:t>
      </w:r>
    </w:p>
    <w:p>
      <w:pPr>
        <w:pStyle w:val="Default"/>
        <w:spacing w:before="0" w:after="320" w:line="240" w:lineRule="auto"/>
        <w:rPr>
          <w:rFonts w:ascii="Times New Roman" w:cs="Times New Roman" w:hAnsi="Times New Roman" w:eastAsia="Times New Roman"/>
          <w:b w:val="1"/>
          <w:bCs w:val="1"/>
          <w:outline w:val="0"/>
          <w:color w:val="24292f"/>
          <w:u w:color="24292f"/>
          <w:shd w:val="clear" w:color="auto" w:fill="ffffff"/>
          <w14:textFill>
            <w14:solidFill>
              <w14:srgbClr w14:val="24292F"/>
            </w14:solidFill>
          </w14:textFill>
        </w:rPr>
      </w:pPr>
      <w:r>
        <w:rPr>
          <w:rFonts w:ascii="Times New Roman" w:hAnsi="Times New Roman"/>
          <w:b w:val="1"/>
          <w:bCs w:val="1"/>
          <w:outline w:val="0"/>
          <w:color w:val="24292f"/>
          <w:u w:color="24292f"/>
          <w:shd w:val="clear" w:color="auto" w:fill="ffffff"/>
          <w:rtl w:val="0"/>
          <w:lang w:val="en-US"/>
          <w14:textFill>
            <w14:solidFill>
              <w14:srgbClr w14:val="24292F"/>
            </w14:solidFill>
          </w14:textFill>
        </w:rPr>
        <w:t>Ease of installation</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Both Spring Boot and Micronaut won</w:t>
      </w:r>
      <w:r>
        <w:rPr>
          <w:rFonts w:ascii="Times New Roman" w:hAnsi="Times New Roman" w:hint="default"/>
          <w:outline w:val="0"/>
          <w:color w:val="24292f"/>
          <w:u w:color="24292f"/>
          <w:shd w:val="clear" w:color="auto" w:fill="ffffff"/>
          <w:rtl w:val="0"/>
          <w:lang w:val="en-US"/>
          <w14:textFill>
            <w14:solidFill>
              <w14:srgbClr w14:val="24292F"/>
            </w14:solidFill>
          </w14:textFill>
        </w:rPr>
        <w:t>’</w:t>
      </w:r>
      <w:r>
        <w:rPr>
          <w:rFonts w:ascii="Times New Roman" w:hAnsi="Times New Roman"/>
          <w:outline w:val="0"/>
          <w:color w:val="24292f"/>
          <w:u w:color="24292f"/>
          <w:shd w:val="clear" w:color="auto" w:fill="ffffff"/>
          <w:rtl w:val="0"/>
          <w:lang w:val="en-US"/>
          <w14:textFill>
            <w14:solidFill>
              <w14:srgbClr w14:val="24292F"/>
            </w14:solidFill>
          </w14:textFill>
        </w:rPr>
        <w:t>t be complex for installation, can be installed easily by following the installation instructions Both frameworks need below prerequisites:</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A favourite text editor or IDE</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JDK 1.8 or later</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Gradle or Maven latest versions</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Code which has been generated through the CLI tool can be directly imported into your IDE:</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 xml:space="preserve">Spring Tool Suite (STS) </w:t>
      </w:r>
      <w:r>
        <w:rPr>
          <w:rFonts w:ascii="Times New Roman" w:hAnsi="Times New Roman" w:hint="default"/>
          <w:outline w:val="0"/>
          <w:color w:val="24292f"/>
          <w:u w:color="24292f"/>
          <w:shd w:val="clear" w:color="auto" w:fill="ffffff"/>
          <w:rtl w:val="0"/>
          <w:lang w:val="en-US"/>
          <w14:textFill>
            <w14:solidFill>
              <w14:srgbClr w14:val="24292F"/>
            </w14:solidFill>
          </w14:textFill>
        </w:rPr>
        <w:t xml:space="preserve">— </w:t>
      </w:r>
      <w:r>
        <w:rPr>
          <w:rFonts w:ascii="Times New Roman" w:hAnsi="Times New Roman"/>
          <w:outline w:val="0"/>
          <w:color w:val="24292f"/>
          <w:u w:color="24292f"/>
          <w:shd w:val="clear" w:color="auto" w:fill="ffffff"/>
          <w:rtl w:val="0"/>
          <w:lang w:val="en-US"/>
          <w14:textFill>
            <w14:solidFill>
              <w14:srgbClr w14:val="24292F"/>
            </w14:solidFill>
          </w14:textFill>
        </w:rPr>
        <w:t>Spring Boot</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ins w:id="1" w:date="2022-07-25T04:16:00Z" w:author="s patni">
        <w:r>
          <w:rPr>
            <w:rFonts w:ascii="Times New Roman" w:hAnsi="Times New Roman"/>
            <w:outline w:val="0"/>
            <w:color w:val="24292f"/>
            <w:u w:color="24292f"/>
            <w:rtl w:val="0"/>
            <w:lang w:val="en-US"/>
            <w14:textFill>
              <w14:solidFill>
                <w14:srgbClr w14:val="24292F"/>
              </w14:solidFill>
            </w14:textFill>
          </w:rPr>
          <w:t>Visual Studio Code</w:t>
        </w:r>
      </w:ins>
      <w:del w:id="2" w:date="2022-07-25T04:15:00Z" w:author="s patni">
        <w:r>
          <w:rPr>
            <w:rFonts w:ascii="Times New Roman" w:hAnsi="Times New Roman"/>
            <w:outline w:val="0"/>
            <w:color w:val="24292f"/>
            <w:u w:color="24292f"/>
            <w:shd w:val="clear" w:color="auto" w:fill="ffffff"/>
            <w:rtl w:val="0"/>
            <w:lang w:val="en-US"/>
            <w14:textFill>
              <w14:solidFill>
                <w14:srgbClr w14:val="24292F"/>
              </w14:solidFill>
            </w14:textFill>
          </w:rPr>
          <w:delText>Eclipse</w:delText>
        </w:r>
      </w:del>
      <w:r>
        <w:rPr>
          <w:rFonts w:ascii="Times New Roman" w:hAnsi="Times New Roman"/>
          <w:outline w:val="0"/>
          <w:color w:val="24292f"/>
          <w:u w:color="24292f"/>
          <w:shd w:val="clear" w:color="auto" w:fill="ffffff"/>
          <w:rtl w:val="0"/>
          <w:lang w:val="en-US"/>
          <w14:textFill>
            <w14:solidFill>
              <w14:srgbClr w14:val="24292F"/>
            </w14:solidFill>
          </w14:textFill>
        </w:rPr>
        <w:t xml:space="preserve"> - Micronaut</w:t>
      </w:r>
    </w:p>
    <w:p>
      <w:pPr>
        <w:pStyle w:val="Default"/>
        <w:spacing w:before="0" w:line="240" w:lineRule="auto"/>
        <w:rPr>
          <w:rFonts w:ascii="Times New Roman" w:cs="Times New Roman" w:hAnsi="Times New Roman" w:eastAsia="Times New Roman"/>
          <w:b w:val="1"/>
          <w:bCs w:val="1"/>
          <w:outline w:val="0"/>
          <w:color w:val="0969da"/>
          <w:u w:color="0969da"/>
          <w:shd w:val="clear" w:color="auto" w:fill="ffffff"/>
          <w14:textFill>
            <w14:solidFill>
              <w14:srgbClr w14:val="0969DA"/>
            </w14:solidFill>
          </w14:textFill>
        </w:rPr>
      </w:pPr>
    </w:p>
    <w:p>
      <w:pPr>
        <w:pStyle w:val="Default"/>
        <w:spacing w:before="0" w:after="320" w:line="240" w:lineRule="auto"/>
        <w:rPr>
          <w:rFonts w:ascii="Times New Roman" w:cs="Times New Roman" w:hAnsi="Times New Roman" w:eastAsia="Times New Roman"/>
          <w:b w:val="1"/>
          <w:bCs w:val="1"/>
          <w:outline w:val="0"/>
          <w:color w:val="24292f"/>
          <w:u w:color="24292f"/>
          <w:shd w:val="clear" w:color="auto" w:fill="ffffff"/>
          <w14:textFill>
            <w14:solidFill>
              <w14:srgbClr w14:val="24292F"/>
            </w14:solidFill>
          </w14:textFill>
        </w:rPr>
      </w:pPr>
      <w:r>
        <w:rPr>
          <w:rFonts w:ascii="Times New Roman" w:hAnsi="Times New Roman"/>
          <w:b w:val="1"/>
          <w:bCs w:val="1"/>
          <w:outline w:val="0"/>
          <w:color w:val="24292f"/>
          <w:u w:color="24292f"/>
          <w:shd w:val="clear" w:color="auto" w:fill="ffffff"/>
          <w:rtl w:val="0"/>
          <w:lang w:val="en-US"/>
          <w14:textFill>
            <w14:solidFill>
              <w14:srgbClr w14:val="24292F"/>
            </w14:solidFill>
          </w14:textFill>
        </w:rPr>
        <w:t>Natively Cloud Enabled</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When it comes to Spring Boot, to support above discussed Cloud-specific features, we need to depend on the third party cloud services or libraries, it doesn</w:t>
      </w:r>
      <w:r>
        <w:rPr>
          <w:rFonts w:ascii="Times New Roman" w:hAnsi="Times New Roman" w:hint="default"/>
          <w:outline w:val="0"/>
          <w:color w:val="24292f"/>
          <w:u w:color="24292f"/>
          <w:shd w:val="clear" w:color="auto" w:fill="ffffff"/>
          <w:rtl w:val="0"/>
          <w:lang w:val="en-US"/>
          <w14:textFill>
            <w14:solidFill>
              <w14:srgbClr w14:val="24292F"/>
            </w14:solidFill>
          </w14:textFill>
        </w:rPr>
        <w:t>’</w:t>
      </w:r>
      <w:r>
        <w:rPr>
          <w:rFonts w:ascii="Times New Roman" w:hAnsi="Times New Roman"/>
          <w:outline w:val="0"/>
          <w:color w:val="24292f"/>
          <w:u w:color="24292f"/>
          <w:shd w:val="clear" w:color="auto" w:fill="ffffff"/>
          <w:rtl w:val="0"/>
          <w:lang w:val="en-US"/>
          <w14:textFill>
            <w14:solidFill>
              <w14:srgbClr w14:val="24292F"/>
            </w14:solidFill>
          </w14:textFill>
        </w:rPr>
        <w:t>t support any of the above-listed features by default, so Micronaut has an advantage here</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The following list of Cloud-specific features are directly integrated into the Micronaut runtime:</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Service discovery</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Eureka, Consul or ZooKeeper service discovery servers are being supported</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Kubernetes container runtime is supported by default.</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Client side load balancing</w:t>
      </w:r>
      <w:del w:id="3" w:date="2022-07-25T04:16:00Z" w:author="s patni">
        <w:r>
          <w:rPr>
            <w:rFonts w:ascii="Times New Roman" w:hAnsi="Times New Roman"/>
            <w:outline w:val="0"/>
            <w:color w:val="24292f"/>
            <w:u w:color="24292f"/>
            <w:shd w:val="clear" w:color="auto" w:fill="ffffff"/>
            <w:rtl w:val="0"/>
            <w:lang w:val="en-US"/>
            <w14:textFill>
              <w14:solidFill>
                <w14:srgbClr w14:val="24292F"/>
              </w14:solidFill>
            </w14:textFill>
          </w:rPr>
          <w:delText>:</w:delText>
        </w:r>
      </w:del>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Netflix Ribbon can be used for load balancing</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Distributed Configuration</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Distributed Tracing</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Serverless functions</w:t>
      </w:r>
    </w:p>
    <w:p>
      <w:pPr>
        <w:pStyle w:val="Default"/>
        <w:spacing w:before="0" w:line="240" w:lineRule="auto"/>
        <w:rPr>
          <w:rFonts w:ascii="Times New Roman" w:cs="Times New Roman" w:hAnsi="Times New Roman" w:eastAsia="Times New Roman"/>
          <w:b w:val="1"/>
          <w:bCs w:val="1"/>
          <w:outline w:val="0"/>
          <w:color w:val="0969da"/>
          <w:u w:color="0969da"/>
          <w:shd w:val="clear" w:color="auto" w:fill="ffffff"/>
          <w14:textFill>
            <w14:solidFill>
              <w14:srgbClr w14:val="0969DA"/>
            </w14:solidFill>
          </w14:textFill>
        </w:rPr>
      </w:pPr>
    </w:p>
    <w:p>
      <w:pPr>
        <w:pStyle w:val="Default"/>
        <w:spacing w:before="0" w:after="320" w:line="240" w:lineRule="auto"/>
        <w:rPr>
          <w:rFonts w:ascii="Times New Roman" w:cs="Times New Roman" w:hAnsi="Times New Roman" w:eastAsia="Times New Roman"/>
          <w:b w:val="1"/>
          <w:bCs w:val="1"/>
          <w:outline w:val="0"/>
          <w:color w:val="24292f"/>
          <w:u w:color="24292f"/>
          <w:shd w:val="clear" w:color="auto" w:fill="ffffff"/>
          <w14:textFill>
            <w14:solidFill>
              <w14:srgbClr w14:val="24292F"/>
            </w14:solidFill>
          </w14:textFill>
        </w:rPr>
      </w:pPr>
      <w:r>
        <w:rPr>
          <w:rFonts w:ascii="Times New Roman" w:hAnsi="Times New Roman"/>
          <w:b w:val="1"/>
          <w:bCs w:val="1"/>
          <w:outline w:val="0"/>
          <w:color w:val="24292f"/>
          <w:u w:color="24292f"/>
          <w:shd w:val="clear" w:color="auto" w:fill="ffffff"/>
          <w:rtl w:val="0"/>
          <w:lang w:val="en-US"/>
          <w14:textFill>
            <w14:solidFill>
              <w14:srgbClr w14:val="24292F"/>
            </w14:solidFill>
          </w14:textFill>
        </w:rPr>
        <w:t>Serverless Functions</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Serverless architecture, where Developers will deploy the function. From there onwards they are completely managed by the Cloud environment i.e. invocation, execution, control and put down. But Micronaut</w:t>
      </w:r>
      <w:r>
        <w:rPr>
          <w:rFonts w:ascii="Times New Roman" w:hAnsi="Times New Roman" w:hint="default"/>
          <w:outline w:val="0"/>
          <w:color w:val="24292f"/>
          <w:u w:color="24292f"/>
          <w:shd w:val="clear" w:color="auto" w:fill="ffffff"/>
          <w:rtl w:val="0"/>
          <w:lang w:val="en-US"/>
          <w14:textFill>
            <w14:solidFill>
              <w14:srgbClr w14:val="24292F"/>
            </w14:solidFill>
          </w14:textFill>
        </w:rPr>
        <w:t>’</w:t>
      </w:r>
      <w:r>
        <w:rPr>
          <w:rFonts w:ascii="Times New Roman" w:hAnsi="Times New Roman"/>
          <w:outline w:val="0"/>
          <w:color w:val="24292f"/>
          <w:u w:color="24292f"/>
          <w:shd w:val="clear" w:color="auto" w:fill="ffffff"/>
          <w:rtl w:val="0"/>
          <w:lang w:val="en-US"/>
          <w14:textFill>
            <w14:solidFill>
              <w14:srgbClr w14:val="24292F"/>
            </w14:solidFill>
          </w14:textFill>
        </w:rPr>
        <w:t xml:space="preserve">s fast startup time, compile-time approach and low-memory footprint make this framework a great candidate for developing functions and in fact, Micronaut features have the dedicated support for implementing and deploying functions to the AWS Lambda and any </w:t>
      </w:r>
      <w:del w:id="4" w:date="2022-08-02T11:37:00Z" w:author="sanjay patni">
        <w:r>
          <w:rPr>
            <w:rFonts w:ascii="Times New Roman" w:hAnsi="Times New Roman"/>
            <w:outline w:val="0"/>
            <w:color w:val="24292f"/>
            <w:u w:color="24292f"/>
            <w:shd w:val="clear" w:color="auto" w:fill="ffffff"/>
            <w:rtl w:val="0"/>
            <w:lang w:val="en-US"/>
            <w14:textFill>
              <w14:solidFill>
                <w14:srgbClr w14:val="24292F"/>
              </w14:solidFill>
            </w14:textFill>
          </w:rPr>
          <w:delText>FaaS</w:delText>
        </w:r>
      </w:del>
      <w:ins w:id="5" w:date="2022-08-02T11:37:00Z" w:author="sanjay patni">
        <w:r>
          <w:rPr>
            <w:rFonts w:ascii="Times New Roman" w:hAnsi="Times New Roman"/>
            <w:outline w:val="0"/>
            <w:color w:val="24292f"/>
            <w:u w:color="24292f"/>
            <w:shd w:val="clear" w:color="auto" w:fill="ffffff"/>
            <w:rtl w:val="0"/>
            <w:lang w:val="en-US"/>
            <w14:textFill>
              <w14:solidFill>
                <w14:srgbClr w14:val="24292F"/>
              </w14:solidFill>
            </w14:textFill>
          </w:rPr>
          <w:t>FaaS</w:t>
        </w:r>
      </w:ins>
      <w:r>
        <w:rPr>
          <w:rFonts w:ascii="Times New Roman" w:hAnsi="Times New Roman"/>
          <w:outline w:val="0"/>
          <w:color w:val="24292f"/>
          <w:u w:color="24292f"/>
          <w:shd w:val="clear" w:color="auto" w:fill="ffffff"/>
          <w:rtl w:val="0"/>
          <w:lang w:val="en-US"/>
          <w14:textFill>
            <w14:solidFill>
              <w14:srgbClr w14:val="24292F"/>
            </w14:solidFill>
          </w14:textFill>
        </w:rPr>
        <w:t xml:space="preserve"> system that supports running functions as containers.</w:t>
      </w:r>
    </w:p>
    <w:p>
      <w:pPr>
        <w:pStyle w:val="Default"/>
        <w:spacing w:before="0" w:line="240" w:lineRule="auto"/>
        <w:rPr>
          <w:rFonts w:ascii="Times New Roman" w:cs="Times New Roman" w:hAnsi="Times New Roman" w:eastAsia="Times New Roman"/>
          <w:b w:val="1"/>
          <w:bCs w:val="1"/>
          <w:outline w:val="0"/>
          <w:color w:val="0969da"/>
          <w:u w:color="0969da"/>
          <w:shd w:val="clear" w:color="auto" w:fill="ffffff"/>
          <w14:textFill>
            <w14:solidFill>
              <w14:srgbClr w14:val="0969DA"/>
            </w14:solidFill>
          </w14:textFill>
        </w:rPr>
      </w:pPr>
    </w:p>
    <w:p>
      <w:pPr>
        <w:pStyle w:val="Default"/>
        <w:spacing w:before="0" w:after="320" w:line="240" w:lineRule="auto"/>
        <w:rPr>
          <w:rFonts w:ascii="Times New Roman" w:cs="Times New Roman" w:hAnsi="Times New Roman" w:eastAsia="Times New Roman"/>
          <w:b w:val="1"/>
          <w:bCs w:val="1"/>
          <w:outline w:val="0"/>
          <w:color w:val="24292f"/>
          <w:u w:color="24292f"/>
          <w:shd w:val="clear" w:color="auto" w:fill="ffffff"/>
          <w:lang w:val="fr-FR"/>
          <w14:textFill>
            <w14:solidFill>
              <w14:srgbClr w14:val="24292F"/>
            </w14:solidFill>
          </w14:textFill>
        </w:rPr>
      </w:pPr>
      <w:r>
        <w:rPr>
          <w:rFonts w:ascii="Times New Roman" w:hAnsi="Times New Roman"/>
          <w:b w:val="1"/>
          <w:bCs w:val="1"/>
          <w:outline w:val="0"/>
          <w:color w:val="24292f"/>
          <w:u w:color="24292f"/>
          <w:shd w:val="clear" w:color="auto" w:fill="ffffff"/>
          <w:rtl w:val="0"/>
          <w:lang w:val="fr-FR"/>
          <w14:textFill>
            <w14:solidFill>
              <w14:srgbClr w14:val="24292F"/>
            </w14:solidFill>
          </w14:textFill>
        </w:rPr>
        <w:t>Application Configuration</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Micronaut inspired from both Grails and Spring Boot in integrating configurations properties from different sources directly into the core IoC container. Configurations can be provided by default in either YAML, JSON, Java properties or Groovy files. The convention is to search for a file called application.yml, application.properties, application.json or application.groovy.</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Command line arguments</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Properties from SPRING_APPLICATION_JSON (Only if there is any Spring dependency)</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Properties from MICRONAUT_APPLICATION_JSON</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Java System Properties</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OS environment variables</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Each Environment-specific properties like application-{environment}.{extension} (could be .properties, .json, .yml or .groovy)</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Application-specific properties from the application.{extension} (could be.properties, .json, .yml or .groovy)</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Special properties ( Random Values )</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Spring Boot supports above all property locations, in addition to above, it also supports other property locations: Spring Boot devtools global settings properties</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@TestPropertySource annotations on your tests.</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@SpringBootTest#properties annotation attribute on your tests.</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ServletConfig init parameters.</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ServletContext init parameters.</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JNDI attributes from java:comp/env.</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@PropertySource annotations on your @Configuration classes.</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Default properties (specified by setting SpringApplication.setDefaultProperties).</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Arial Unicode MS" w:hAnsi="Arial Unicode MS" w:hint="default"/>
          <w:outline w:val="0"/>
          <w:color w:val="24292f"/>
          <w:u w:color="24292f"/>
          <w:shd w:val="clear" w:color="auto" w:fill="ffffff"/>
          <w:rtl w:val="1"/>
          <w:lang w:val="ar-SA" w:bidi="ar-SA"/>
          <w14:textFill>
            <w14:solidFill>
              <w14:srgbClr w14:val="24292F"/>
            </w14:solidFill>
          </w14:textFill>
        </w:rPr>
        <w:t>“</w:t>
      </w:r>
      <w:r>
        <w:rPr>
          <w:rFonts w:ascii="Times New Roman" w:hAnsi="Times New Roman"/>
          <w:outline w:val="0"/>
          <w:color w:val="24292f"/>
          <w:u w:color="24292f"/>
          <w:shd w:val="clear" w:color="auto" w:fill="ffffff"/>
          <w:rtl w:val="0"/>
          <w:lang w:val="en-US"/>
          <w14:textFill>
            <w14:solidFill>
              <w14:srgbClr w14:val="24292F"/>
            </w14:solidFill>
          </w14:textFill>
        </w:rPr>
        <w:t>Spring Boot provided more ways to handle with properties when we compared it against Micronaut.</w:t>
      </w:r>
      <w:r>
        <w:rPr>
          <w:rFonts w:ascii="Times New Roman" w:hAnsi="Times New Roman" w:hint="default"/>
          <w:outline w:val="0"/>
          <w:color w:val="24292f"/>
          <w:u w:color="24292f"/>
          <w:shd w:val="clear" w:color="auto" w:fill="ffffff"/>
          <w:rtl w:val="0"/>
          <w:lang w:val="en-US"/>
          <w14:textFill>
            <w14:solidFill>
              <w14:srgbClr w14:val="24292F"/>
            </w14:solidFill>
          </w14:textFill>
        </w:rPr>
        <w:t>”</w:t>
      </w:r>
    </w:p>
    <w:p>
      <w:pPr>
        <w:pStyle w:val="Default"/>
        <w:spacing w:before="0" w:line="240" w:lineRule="auto"/>
        <w:rPr>
          <w:rFonts w:ascii="Times New Roman" w:cs="Times New Roman" w:hAnsi="Times New Roman" w:eastAsia="Times New Roman"/>
          <w:b w:val="1"/>
          <w:bCs w:val="1"/>
          <w:outline w:val="0"/>
          <w:color w:val="0969da"/>
          <w:u w:color="0969da"/>
          <w:shd w:val="clear" w:color="auto" w:fill="ffffff"/>
          <w14:textFill>
            <w14:solidFill>
              <w14:srgbClr w14:val="0969DA"/>
            </w14:solidFill>
          </w14:textFill>
        </w:rPr>
      </w:pPr>
    </w:p>
    <w:p>
      <w:pPr>
        <w:pStyle w:val="Default"/>
        <w:spacing w:before="0" w:after="320" w:line="240" w:lineRule="auto"/>
        <w:rPr>
          <w:rFonts w:ascii="Times New Roman" w:cs="Times New Roman" w:hAnsi="Times New Roman" w:eastAsia="Times New Roman"/>
          <w:b w:val="1"/>
          <w:bCs w:val="1"/>
          <w:outline w:val="0"/>
          <w:color w:val="24292f"/>
          <w:u w:color="24292f"/>
          <w:shd w:val="clear" w:color="auto" w:fill="ffffff"/>
          <w14:textFill>
            <w14:solidFill>
              <w14:srgbClr w14:val="24292F"/>
            </w14:solidFill>
          </w14:textFill>
        </w:rPr>
      </w:pPr>
      <w:r>
        <w:rPr>
          <w:rFonts w:ascii="Times New Roman" w:hAnsi="Times New Roman"/>
          <w:b w:val="1"/>
          <w:bCs w:val="1"/>
          <w:outline w:val="0"/>
          <w:color w:val="24292f"/>
          <w:u w:color="24292f"/>
          <w:shd w:val="clear" w:color="auto" w:fill="ffffff"/>
          <w:rtl w:val="0"/>
          <w:lang w:val="en-US"/>
          <w14:textFill>
            <w14:solidFill>
              <w14:srgbClr w14:val="24292F"/>
            </w14:solidFill>
          </w14:textFill>
        </w:rPr>
        <w:t>Messaging System Support</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Spring Boot supports the integration of external Messaging systems, they are:</w:t>
      </w:r>
    </w:p>
    <w:p>
      <w:pPr>
        <w:pStyle w:val="Default"/>
        <w:numPr>
          <w:ilvl w:val="0"/>
          <w:numId w:val="2"/>
        </w:numPr>
        <w:bidi w:val="0"/>
        <w:spacing w:before="0" w:line="240" w:lineRule="auto"/>
        <w:ind w:right="0"/>
        <w:jc w:val="left"/>
        <w:rPr>
          <w:rFonts w:ascii="Times New Roman" w:hAnsi="Times New Roman"/>
          <w:outline w:val="0"/>
          <w:color w:val="24292f"/>
          <w:rtl w:val="0"/>
          <w:lang w:val="it-IT"/>
          <w14:textFill>
            <w14:solidFill>
              <w14:srgbClr w14:val="24292F"/>
            </w14:solidFill>
          </w14:textFill>
        </w:rPr>
      </w:pPr>
      <w:r>
        <w:rPr>
          <w:rFonts w:ascii="Times New Roman" w:hAnsi="Times New Roman"/>
          <w:outline w:val="0"/>
          <w:color w:val="24292f"/>
          <w:u w:color="24292f"/>
          <w:shd w:val="clear" w:color="auto" w:fill="ffffff"/>
          <w:rtl w:val="0"/>
          <w:lang w:val="it-IT"/>
          <w14:textFill>
            <w14:solidFill>
              <w14:srgbClr w14:val="24292F"/>
            </w14:solidFill>
          </w14:textFill>
        </w:rPr>
        <w:t>RabbitMQ</w:t>
      </w:r>
    </w:p>
    <w:p>
      <w:pPr>
        <w:pStyle w:val="Default"/>
        <w:numPr>
          <w:ilvl w:val="0"/>
          <w:numId w:val="2"/>
        </w:numPr>
        <w:bidi w:val="0"/>
        <w:spacing w:before="0" w:line="240" w:lineRule="auto"/>
        <w:ind w:right="0"/>
        <w:jc w:val="left"/>
        <w:rPr>
          <w:rFonts w:ascii="Times New Roman" w:hAnsi="Times New Roman"/>
          <w:outline w:val="0"/>
          <w:color w:val="24292f"/>
          <w:rtl w:val="0"/>
          <w:lang w:val="de-DE"/>
          <w14:textFill>
            <w14:solidFill>
              <w14:srgbClr w14:val="24292F"/>
            </w14:solidFill>
          </w14:textFill>
        </w:rPr>
      </w:pPr>
      <w:r>
        <w:rPr>
          <w:rFonts w:ascii="Times New Roman" w:hAnsi="Times New Roman"/>
          <w:outline w:val="0"/>
          <w:color w:val="24292f"/>
          <w:u w:color="24292f"/>
          <w:shd w:val="clear" w:color="auto" w:fill="ffffff"/>
          <w:rtl w:val="0"/>
          <w:lang w:val="de-DE"/>
          <w14:textFill>
            <w14:solidFill>
              <w14:srgbClr w14:val="24292F"/>
            </w14:solidFill>
          </w14:textFill>
        </w:rPr>
        <w:t>Apache Kafka</w:t>
      </w:r>
    </w:p>
    <w:p>
      <w:pPr>
        <w:pStyle w:val="Default"/>
        <w:numPr>
          <w:ilvl w:val="0"/>
          <w:numId w:val="2"/>
        </w:numPr>
        <w:bidi w:val="0"/>
        <w:spacing w:before="0" w:line="240" w:lineRule="auto"/>
        <w:ind w:right="0"/>
        <w:jc w:val="left"/>
        <w:rPr>
          <w:rFonts w:ascii="Times New Roman" w:hAnsi="Times New Roman"/>
          <w:outline w:val="0"/>
          <w:color w:val="24292f"/>
          <w:rtl w:val="0"/>
          <w:lang w:val="fr-FR"/>
          <w14:textFill>
            <w14:solidFill>
              <w14:srgbClr w14:val="24292F"/>
            </w14:solidFill>
          </w14:textFill>
        </w:rPr>
      </w:pPr>
      <w:r>
        <w:rPr>
          <w:rFonts w:ascii="Times New Roman" w:hAnsi="Times New Roman"/>
          <w:outline w:val="0"/>
          <w:color w:val="24292f"/>
          <w:u w:color="24292f"/>
          <w:shd w:val="clear" w:color="auto" w:fill="ffffff"/>
          <w:rtl w:val="0"/>
          <w:lang w:val="fr-FR"/>
          <w14:textFill>
            <w14:solidFill>
              <w14:srgbClr w14:val="24292F"/>
            </w14:solidFill>
          </w14:textFill>
        </w:rPr>
        <w:t>ActiveMQ</w:t>
      </w:r>
    </w:p>
    <w:p>
      <w:pPr>
        <w:pStyle w:val="Default"/>
        <w:numPr>
          <w:ilvl w:val="0"/>
          <w:numId w:val="2"/>
        </w:numPr>
        <w:bidi w:val="0"/>
        <w:spacing w:before="0" w:line="240" w:lineRule="auto"/>
        <w:ind w:right="0"/>
        <w:jc w:val="left"/>
        <w:rPr>
          <w:rFonts w:ascii="Times New Roman" w:hAnsi="Times New Roman"/>
          <w:outline w:val="0"/>
          <w:color w:val="24292f"/>
          <w:rtl w:val="0"/>
          <w:lang w:val="it-IT"/>
          <w14:textFill>
            <w14:solidFill>
              <w14:srgbClr w14:val="24292F"/>
            </w14:solidFill>
          </w14:textFill>
        </w:rPr>
      </w:pPr>
      <w:r>
        <w:rPr>
          <w:rFonts w:ascii="Times New Roman" w:hAnsi="Times New Roman"/>
          <w:outline w:val="0"/>
          <w:color w:val="24292f"/>
          <w:u w:color="24292f"/>
          <w:shd w:val="clear" w:color="auto" w:fill="ffffff"/>
          <w:rtl w:val="0"/>
          <w:lang w:val="it-IT"/>
          <w14:textFill>
            <w14:solidFill>
              <w14:srgbClr w14:val="24292F"/>
            </w14:solidFill>
          </w14:textFill>
        </w:rPr>
        <w:t>Artemis</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Micronaut also supports the popular messaging systems, such as:</w:t>
      </w:r>
    </w:p>
    <w:p>
      <w:pPr>
        <w:pStyle w:val="Default"/>
        <w:numPr>
          <w:ilvl w:val="0"/>
          <w:numId w:val="2"/>
        </w:numPr>
        <w:bidi w:val="0"/>
        <w:spacing w:before="0" w:line="240" w:lineRule="auto"/>
        <w:ind w:right="0"/>
        <w:jc w:val="left"/>
        <w:rPr>
          <w:rFonts w:ascii="Times New Roman" w:hAnsi="Times New Roman"/>
          <w:outline w:val="0"/>
          <w:color w:val="24292f"/>
          <w:rtl w:val="0"/>
          <w:lang w:val="it-IT"/>
          <w14:textFill>
            <w14:solidFill>
              <w14:srgbClr w14:val="24292F"/>
            </w14:solidFill>
          </w14:textFill>
        </w:rPr>
      </w:pPr>
      <w:r>
        <w:rPr>
          <w:rFonts w:ascii="Times New Roman" w:hAnsi="Times New Roman"/>
          <w:outline w:val="0"/>
          <w:color w:val="24292f"/>
          <w:u w:color="24292f"/>
          <w:shd w:val="clear" w:color="auto" w:fill="ffffff"/>
          <w:rtl w:val="0"/>
          <w:lang w:val="it-IT"/>
          <w14:textFill>
            <w14:solidFill>
              <w14:srgbClr w14:val="24292F"/>
            </w14:solidFill>
          </w14:textFill>
        </w:rPr>
        <w:t>RabbitMQ</w:t>
      </w:r>
    </w:p>
    <w:p>
      <w:pPr>
        <w:pStyle w:val="Default"/>
        <w:numPr>
          <w:ilvl w:val="0"/>
          <w:numId w:val="2"/>
        </w:numPr>
        <w:bidi w:val="0"/>
        <w:spacing w:before="0" w:line="240" w:lineRule="auto"/>
        <w:ind w:right="0"/>
        <w:jc w:val="left"/>
        <w:rPr>
          <w:rFonts w:ascii="Times New Roman" w:hAnsi="Times New Roman"/>
          <w:outline w:val="0"/>
          <w:color w:val="24292f"/>
          <w:rtl w:val="0"/>
          <w:lang w:val="de-DE"/>
          <w14:textFill>
            <w14:solidFill>
              <w14:srgbClr w14:val="24292F"/>
            </w14:solidFill>
          </w14:textFill>
        </w:rPr>
      </w:pPr>
      <w:r>
        <w:rPr>
          <w:rFonts w:ascii="Times New Roman" w:hAnsi="Times New Roman"/>
          <w:outline w:val="0"/>
          <w:color w:val="24292f"/>
          <w:u w:color="24292f"/>
          <w:shd w:val="clear" w:color="auto" w:fill="ffffff"/>
          <w:rtl w:val="0"/>
          <w:lang w:val="de-DE"/>
          <w14:textFill>
            <w14:solidFill>
              <w14:srgbClr w14:val="24292F"/>
            </w14:solidFill>
          </w14:textFill>
        </w:rPr>
        <w:t xml:space="preserve">Apache Kafka </w:t>
      </w:r>
      <w:r>
        <w:rPr>
          <w:rFonts w:ascii="Arial Unicode MS" w:hAnsi="Arial Unicode MS" w:hint="default"/>
          <w:outline w:val="0"/>
          <w:color w:val="24292f"/>
          <w:u w:color="24292f"/>
          <w:shd w:val="clear" w:color="auto" w:fill="ffffff"/>
          <w:rtl w:val="1"/>
          <w:lang w:val="ar-SA" w:bidi="ar-SA"/>
          <w14:textFill>
            <w14:solidFill>
              <w14:srgbClr w14:val="24292F"/>
            </w14:solidFill>
          </w14:textFill>
        </w:rPr>
        <w:t>“</w:t>
      </w:r>
      <w:r>
        <w:rPr>
          <w:rFonts w:ascii="Times New Roman" w:hAnsi="Times New Roman"/>
          <w:outline w:val="0"/>
          <w:color w:val="24292f"/>
          <w:u w:color="24292f"/>
          <w:shd w:val="clear" w:color="auto" w:fill="ffffff"/>
          <w:rtl w:val="0"/>
          <w:lang w:val="en-US"/>
          <w14:textFill>
            <w14:solidFill>
              <w14:srgbClr w14:val="24292F"/>
            </w14:solidFill>
          </w14:textFill>
        </w:rPr>
        <w:t>Micronaut has the embedded support for the Apache Kafka.</w:t>
      </w:r>
      <w:r>
        <w:rPr>
          <w:rFonts w:ascii="Arial Unicode MS" w:hAnsi="Arial Unicode MS" w:hint="default"/>
          <w:outline w:val="0"/>
          <w:color w:val="24292f"/>
          <w:u w:color="24292f"/>
          <w:shd w:val="clear" w:color="auto" w:fill="ffffff"/>
          <w:rtl w:val="1"/>
          <w:lang w:val="ar-SA" w:bidi="ar-SA"/>
          <w14:textFill>
            <w14:solidFill>
              <w14:srgbClr w14:val="24292F"/>
            </w14:solidFill>
          </w14:textFill>
        </w:rPr>
        <w:t>“ “</w:t>
      </w:r>
      <w:r>
        <w:rPr>
          <w:rFonts w:ascii="Times New Roman" w:hAnsi="Times New Roman"/>
          <w:outline w:val="0"/>
          <w:color w:val="24292f"/>
          <w:u w:color="24292f"/>
          <w:shd w:val="clear" w:color="auto" w:fill="ffffff"/>
          <w:rtl w:val="0"/>
          <w:lang w:val="en-US"/>
          <w14:textFill>
            <w14:solidFill>
              <w14:srgbClr w14:val="24292F"/>
            </w14:solidFill>
          </w14:textFill>
        </w:rPr>
        <w:t>Both frameworks have the support of the popular Messaging systems but Spring Boot supports more tools.</w:t>
      </w:r>
      <w:r>
        <w:rPr>
          <w:rFonts w:ascii="Times New Roman" w:hAnsi="Times New Roman" w:hint="default"/>
          <w:outline w:val="0"/>
          <w:color w:val="24292f"/>
          <w:u w:color="24292f"/>
          <w:shd w:val="clear" w:color="auto" w:fill="ffffff"/>
          <w:rtl w:val="0"/>
          <w:lang w:val="en-US"/>
          <w14:textFill>
            <w14:solidFill>
              <w14:srgbClr w14:val="24292F"/>
            </w14:solidFill>
          </w14:textFill>
        </w:rPr>
        <w:t>”</w:t>
      </w:r>
    </w:p>
    <w:p>
      <w:pPr>
        <w:pStyle w:val="Default"/>
        <w:spacing w:before="0" w:line="240" w:lineRule="auto"/>
        <w:rPr>
          <w:rFonts w:ascii="Times New Roman" w:cs="Times New Roman" w:hAnsi="Times New Roman" w:eastAsia="Times New Roman"/>
          <w:b w:val="1"/>
          <w:bCs w:val="1"/>
          <w:outline w:val="0"/>
          <w:color w:val="0969da"/>
          <w:u w:color="0969da"/>
          <w:shd w:val="clear" w:color="auto" w:fill="ffffff"/>
          <w14:textFill>
            <w14:solidFill>
              <w14:srgbClr w14:val="0969DA"/>
            </w14:solidFill>
          </w14:textFill>
        </w:rPr>
      </w:pPr>
    </w:p>
    <w:p>
      <w:pPr>
        <w:pStyle w:val="Default"/>
        <w:spacing w:before="0" w:after="320" w:line="240" w:lineRule="auto"/>
        <w:rPr>
          <w:rFonts w:ascii="Times New Roman" w:cs="Times New Roman" w:hAnsi="Times New Roman" w:eastAsia="Times New Roman"/>
          <w:b w:val="1"/>
          <w:bCs w:val="1"/>
          <w:outline w:val="0"/>
          <w:color w:val="24292f"/>
          <w:u w:color="24292f"/>
          <w:shd w:val="clear" w:color="auto" w:fill="ffffff"/>
          <w14:textFill>
            <w14:solidFill>
              <w14:srgbClr w14:val="24292F"/>
            </w14:solidFill>
          </w14:textFill>
        </w:rPr>
      </w:pPr>
      <w:r>
        <w:rPr>
          <w:rFonts w:ascii="Times New Roman" w:hAnsi="Times New Roman"/>
          <w:b w:val="1"/>
          <w:bCs w:val="1"/>
          <w:outline w:val="0"/>
          <w:color w:val="24292f"/>
          <w:u w:color="24292f"/>
          <w:shd w:val="clear" w:color="auto" w:fill="ffffff"/>
          <w:rtl w:val="0"/>
          <w:lang w:val="en-US"/>
          <w14:textFill>
            <w14:solidFill>
              <w14:srgbClr w14:val="24292F"/>
            </w14:solidFill>
          </w14:textFill>
        </w:rPr>
        <w:t>Security</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Spring Boot supports below security mechanisms by default:</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MVC Security</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WebFlux Security</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OAuth2</w:t>
      </w:r>
    </w:p>
    <w:p>
      <w:pPr>
        <w:pStyle w:val="Default"/>
        <w:numPr>
          <w:ilvl w:val="0"/>
          <w:numId w:val="2"/>
        </w:numPr>
        <w:bidi w:val="0"/>
        <w:spacing w:before="0" w:line="240" w:lineRule="auto"/>
        <w:ind w:right="0"/>
        <w:jc w:val="left"/>
        <w:rPr>
          <w:rFonts w:ascii="Times New Roman" w:hAnsi="Times New Roman"/>
          <w:outline w:val="0"/>
          <w:color w:val="24292f"/>
          <w:rtl w:val="0"/>
          <w:lang w:val="it-IT"/>
          <w14:textFill>
            <w14:solidFill>
              <w14:srgbClr w14:val="24292F"/>
            </w14:solidFill>
          </w14:textFill>
        </w:rPr>
      </w:pPr>
      <w:r>
        <w:rPr>
          <w:rFonts w:ascii="Times New Roman" w:hAnsi="Times New Roman"/>
          <w:outline w:val="0"/>
          <w:color w:val="24292f"/>
          <w:u w:color="24292f"/>
          <w:shd w:val="clear" w:color="auto" w:fill="ffffff"/>
          <w:rtl w:val="0"/>
          <w:lang w:val="it-IT"/>
          <w14:textFill>
            <w14:solidFill>
              <w14:srgbClr w14:val="24292F"/>
            </w14:solidFill>
          </w14:textFill>
        </w:rPr>
        <w:t>Actuator Security</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Micronaut supports below security mechanisms by default:</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Authentication Providers</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Security Rules</w:t>
      </w:r>
    </w:p>
    <w:p>
      <w:pPr>
        <w:pStyle w:val="Default"/>
        <w:numPr>
          <w:ilvl w:val="0"/>
          <w:numId w:val="2"/>
        </w:numPr>
        <w:bidi w:val="0"/>
        <w:spacing w:before="0" w:line="240" w:lineRule="auto"/>
        <w:ind w:right="0"/>
        <w:jc w:val="left"/>
        <w:rPr>
          <w:rFonts w:ascii="Times New Roman" w:hAnsi="Times New Roman"/>
          <w:outline w:val="0"/>
          <w:color w:val="24292f"/>
          <w:rtl w:val="0"/>
          <w:lang w:val="de-DE"/>
          <w14:textFill>
            <w14:solidFill>
              <w14:srgbClr w14:val="24292F"/>
            </w14:solidFill>
          </w14:textFill>
        </w:rPr>
      </w:pPr>
      <w:r>
        <w:rPr>
          <w:rFonts w:ascii="Times New Roman" w:hAnsi="Times New Roman"/>
          <w:outline w:val="0"/>
          <w:color w:val="24292f"/>
          <w:u w:color="24292f"/>
          <w:shd w:val="clear" w:color="auto" w:fill="ffffff"/>
          <w:rtl w:val="0"/>
          <w:lang w:val="de-DE"/>
          <w14:textFill>
            <w14:solidFill>
              <w14:srgbClr w14:val="24292F"/>
            </w14:solidFill>
          </w14:textFill>
        </w:rPr>
        <w:t>IP Pattern Rule</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Secured Annotation</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Intercept URL Map</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Built-In Endpoints Security</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Authentication Strategies</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Basic Auth</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Session Authentication</w:t>
      </w:r>
    </w:p>
    <w:p>
      <w:pPr>
        <w:pStyle w:val="Default"/>
        <w:numPr>
          <w:ilvl w:val="0"/>
          <w:numId w:val="2"/>
        </w:numPr>
        <w:bidi w:val="0"/>
        <w:spacing w:before="0" w:line="240" w:lineRule="auto"/>
        <w:ind w:right="0"/>
        <w:jc w:val="left"/>
        <w:rPr>
          <w:rFonts w:ascii="Times New Roman" w:hAnsi="Times New Roman"/>
          <w:outline w:val="0"/>
          <w:color w:val="24292f"/>
          <w:rtl w:val="0"/>
          <w:lang w:val="de-DE"/>
          <w14:textFill>
            <w14:solidFill>
              <w14:srgbClr w14:val="24292F"/>
            </w14:solidFill>
          </w14:textFill>
        </w:rPr>
      </w:pPr>
      <w:r>
        <w:rPr>
          <w:rFonts w:ascii="Times New Roman" w:hAnsi="Times New Roman"/>
          <w:outline w:val="0"/>
          <w:color w:val="24292f"/>
          <w:u w:color="24292f"/>
          <w:shd w:val="clear" w:color="auto" w:fill="ffffff"/>
          <w:rtl w:val="0"/>
          <w:lang w:val="de-DE"/>
          <w14:textFill>
            <w14:solidFill>
              <w14:srgbClr w14:val="24292F"/>
            </w14:solidFill>
          </w14:textFill>
        </w:rPr>
        <w:t>JSON Web Token</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Built-In Security Controllers</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Retrieve the Authenticated User</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Security Events</w:t>
      </w:r>
    </w:p>
    <w:p>
      <w:pPr>
        <w:pStyle w:val="Default"/>
        <w:spacing w:before="0" w:line="240" w:lineRule="auto"/>
        <w:rPr>
          <w:rFonts w:ascii="Times New Roman" w:cs="Times New Roman" w:hAnsi="Times New Roman" w:eastAsia="Times New Roman"/>
          <w:b w:val="1"/>
          <w:bCs w:val="1"/>
          <w:outline w:val="0"/>
          <w:color w:val="0969da"/>
          <w:u w:color="0969da"/>
          <w:shd w:val="clear" w:color="auto" w:fill="ffffff"/>
          <w14:textFill>
            <w14:solidFill>
              <w14:srgbClr w14:val="0969DA"/>
            </w14:solidFill>
          </w14:textFill>
        </w:rPr>
      </w:pPr>
    </w:p>
    <w:p>
      <w:pPr>
        <w:pStyle w:val="Default"/>
        <w:spacing w:before="0" w:after="320" w:line="240" w:lineRule="auto"/>
        <w:rPr>
          <w:rFonts w:ascii="Times New Roman" w:cs="Times New Roman" w:hAnsi="Times New Roman" w:eastAsia="Times New Roman"/>
          <w:b w:val="1"/>
          <w:bCs w:val="1"/>
          <w:outline w:val="0"/>
          <w:color w:val="24292f"/>
          <w:u w:color="24292f"/>
          <w:shd w:val="clear" w:color="auto" w:fill="ffffff"/>
          <w14:textFill>
            <w14:solidFill>
              <w14:srgbClr w14:val="24292F"/>
            </w14:solidFill>
          </w14:textFill>
        </w:rPr>
      </w:pPr>
      <w:r>
        <w:rPr>
          <w:rFonts w:ascii="Times New Roman" w:hAnsi="Times New Roman"/>
          <w:b w:val="1"/>
          <w:bCs w:val="1"/>
          <w:outline w:val="0"/>
          <w:color w:val="24292f"/>
          <w:u w:color="24292f"/>
          <w:shd w:val="clear" w:color="auto" w:fill="ffffff"/>
          <w:rtl w:val="0"/>
          <w:lang w:val="en-US"/>
          <w14:textFill>
            <w14:solidFill>
              <w14:srgbClr w14:val="24292F"/>
            </w14:solidFill>
          </w14:textFill>
        </w:rPr>
        <w:t>Caching</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Spring Boot supports following caching providers:</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Redis</w:t>
      </w:r>
    </w:p>
    <w:p>
      <w:pPr>
        <w:pStyle w:val="Default"/>
        <w:numPr>
          <w:ilvl w:val="0"/>
          <w:numId w:val="2"/>
        </w:numPr>
        <w:bidi w:val="0"/>
        <w:spacing w:before="0" w:line="240" w:lineRule="auto"/>
        <w:ind w:right="0"/>
        <w:jc w:val="left"/>
        <w:rPr>
          <w:rFonts w:ascii="Times New Roman" w:hAnsi="Times New Roman"/>
          <w:outline w:val="0"/>
          <w:color w:val="24292f"/>
          <w:rtl w:val="0"/>
          <w:lang w:val="de-DE"/>
          <w14:textFill>
            <w14:solidFill>
              <w14:srgbClr w14:val="24292F"/>
            </w14:solidFill>
          </w14:textFill>
        </w:rPr>
      </w:pPr>
      <w:r>
        <w:rPr>
          <w:rFonts w:ascii="Times New Roman" w:hAnsi="Times New Roman"/>
          <w:outline w:val="0"/>
          <w:color w:val="24292f"/>
          <w:u w:color="24292f"/>
          <w:shd w:val="clear" w:color="auto" w:fill="ffffff"/>
          <w:rtl w:val="0"/>
          <w:lang w:val="de-DE"/>
          <w14:textFill>
            <w14:solidFill>
              <w14:srgbClr w14:val="24292F"/>
            </w14:solidFill>
          </w14:textFill>
        </w:rPr>
        <w:t>Couchbase</w:t>
      </w:r>
    </w:p>
    <w:p>
      <w:pPr>
        <w:pStyle w:val="Default"/>
        <w:numPr>
          <w:ilvl w:val="0"/>
          <w:numId w:val="2"/>
        </w:numPr>
        <w:bidi w:val="0"/>
        <w:spacing w:before="0" w:line="240" w:lineRule="auto"/>
        <w:ind w:right="0"/>
        <w:jc w:val="left"/>
        <w:rPr>
          <w:rFonts w:ascii="Times New Roman" w:hAnsi="Times New Roman"/>
          <w:outline w:val="0"/>
          <w:color w:val="24292f"/>
          <w:rtl w:val="0"/>
          <w:lang w:val="de-DE"/>
          <w14:textFill>
            <w14:solidFill>
              <w14:srgbClr w14:val="24292F"/>
            </w14:solidFill>
          </w14:textFill>
        </w:rPr>
      </w:pPr>
      <w:r>
        <w:rPr>
          <w:rFonts w:ascii="Times New Roman" w:hAnsi="Times New Roman"/>
          <w:outline w:val="0"/>
          <w:color w:val="24292f"/>
          <w:u w:color="24292f"/>
          <w:shd w:val="clear" w:color="auto" w:fill="ffffff"/>
          <w:rtl w:val="0"/>
          <w:lang w:val="de-DE"/>
          <w14:textFill>
            <w14:solidFill>
              <w14:srgbClr w14:val="24292F"/>
            </w14:solidFill>
          </w14:textFill>
        </w:rPr>
        <w:t>Generic</w:t>
      </w:r>
    </w:p>
    <w:p>
      <w:pPr>
        <w:pStyle w:val="Default"/>
        <w:numPr>
          <w:ilvl w:val="0"/>
          <w:numId w:val="2"/>
        </w:numPr>
        <w:bidi w:val="0"/>
        <w:spacing w:before="0" w:line="240" w:lineRule="auto"/>
        <w:ind w:right="0"/>
        <w:jc w:val="left"/>
        <w:rPr>
          <w:rFonts w:ascii="Times New Roman" w:hAnsi="Times New Roman"/>
          <w:outline w:val="0"/>
          <w:color w:val="24292f"/>
          <w:rtl w:val="0"/>
          <w:lang w:val="it-IT"/>
          <w14:textFill>
            <w14:solidFill>
              <w14:srgbClr w14:val="24292F"/>
            </w14:solidFill>
          </w14:textFill>
        </w:rPr>
      </w:pPr>
      <w:r>
        <w:rPr>
          <w:rFonts w:ascii="Times New Roman" w:hAnsi="Times New Roman"/>
          <w:outline w:val="0"/>
          <w:color w:val="24292f"/>
          <w:u w:color="24292f"/>
          <w:shd w:val="clear" w:color="auto" w:fill="ffffff"/>
          <w:rtl w:val="0"/>
          <w:lang w:val="it-IT"/>
          <w14:textFill>
            <w14:solidFill>
              <w14:srgbClr w14:val="24292F"/>
            </w14:solidFill>
          </w14:textFill>
        </w:rPr>
        <w:t>JCache (JSR-107)</w:t>
      </w:r>
    </w:p>
    <w:p>
      <w:pPr>
        <w:pStyle w:val="Default"/>
        <w:numPr>
          <w:ilvl w:val="0"/>
          <w:numId w:val="2"/>
        </w:numPr>
        <w:bidi w:val="0"/>
        <w:spacing w:before="0" w:line="240" w:lineRule="auto"/>
        <w:ind w:right="0"/>
        <w:jc w:val="left"/>
        <w:rPr>
          <w:rFonts w:ascii="Times New Roman" w:hAnsi="Times New Roman"/>
          <w:outline w:val="0"/>
          <w:color w:val="24292f"/>
          <w:rtl w:val="0"/>
          <w:lang w:val="it-IT"/>
          <w14:textFill>
            <w14:solidFill>
              <w14:srgbClr w14:val="24292F"/>
            </w14:solidFill>
          </w14:textFill>
        </w:rPr>
      </w:pPr>
      <w:r>
        <w:rPr>
          <w:rFonts w:ascii="Times New Roman" w:hAnsi="Times New Roman"/>
          <w:outline w:val="0"/>
          <w:color w:val="24292f"/>
          <w:u w:color="24292f"/>
          <w:shd w:val="clear" w:color="auto" w:fill="ffffff"/>
          <w:rtl w:val="0"/>
          <w:lang w:val="it-IT"/>
          <w14:textFill>
            <w14:solidFill>
              <w14:srgbClr w14:val="24292F"/>
            </w14:solidFill>
          </w14:textFill>
        </w:rPr>
        <w:t>EhCache 2.x</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Hazelcast</w:t>
      </w:r>
    </w:p>
    <w:p>
      <w:pPr>
        <w:pStyle w:val="Default"/>
        <w:numPr>
          <w:ilvl w:val="0"/>
          <w:numId w:val="2"/>
        </w:numPr>
        <w:bidi w:val="0"/>
        <w:spacing w:before="0" w:line="240" w:lineRule="auto"/>
        <w:ind w:right="0"/>
        <w:jc w:val="left"/>
        <w:rPr>
          <w:rFonts w:ascii="Times New Roman" w:hAnsi="Times New Roman"/>
          <w:outline w:val="0"/>
          <w:color w:val="24292f"/>
          <w:rtl w:val="0"/>
          <w:lang w:val="it-IT"/>
          <w14:textFill>
            <w14:solidFill>
              <w14:srgbClr w14:val="24292F"/>
            </w14:solidFill>
          </w14:textFill>
        </w:rPr>
      </w:pPr>
      <w:r>
        <w:rPr>
          <w:rFonts w:ascii="Times New Roman" w:hAnsi="Times New Roman"/>
          <w:outline w:val="0"/>
          <w:color w:val="24292f"/>
          <w:u w:color="24292f"/>
          <w:shd w:val="clear" w:color="auto" w:fill="ffffff"/>
          <w:rtl w:val="0"/>
          <w:lang w:val="it-IT"/>
          <w14:textFill>
            <w14:solidFill>
              <w14:srgbClr w14:val="24292F"/>
            </w14:solidFill>
          </w14:textFill>
        </w:rPr>
        <w:t>Infinispan</w:t>
      </w:r>
    </w:p>
    <w:p>
      <w:pPr>
        <w:pStyle w:val="Default"/>
        <w:numPr>
          <w:ilvl w:val="0"/>
          <w:numId w:val="2"/>
        </w:numPr>
        <w:bidi w:val="0"/>
        <w:spacing w:before="0" w:line="240" w:lineRule="auto"/>
        <w:ind w:right="0"/>
        <w:jc w:val="left"/>
        <w:rPr>
          <w:rFonts w:ascii="Times New Roman" w:hAnsi="Times New Roman"/>
          <w:outline w:val="0"/>
          <w:color w:val="24292f"/>
          <w:rtl w:val="0"/>
          <w:lang w:val="de-DE"/>
          <w14:textFill>
            <w14:solidFill>
              <w14:srgbClr w14:val="24292F"/>
            </w14:solidFill>
          </w14:textFill>
        </w:rPr>
      </w:pPr>
      <w:r>
        <w:rPr>
          <w:rFonts w:ascii="Times New Roman" w:hAnsi="Times New Roman"/>
          <w:outline w:val="0"/>
          <w:color w:val="24292f"/>
          <w:u w:color="24292f"/>
          <w:shd w:val="clear" w:color="auto" w:fill="ffffff"/>
          <w:rtl w:val="0"/>
          <w:lang w:val="de-DE"/>
          <w14:textFill>
            <w14:solidFill>
              <w14:srgbClr w14:val="24292F"/>
            </w14:solidFill>
          </w14:textFill>
        </w:rPr>
        <w:t>Caffeine</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Whereas Micronaut supports following list of caching providers:</w:t>
      </w:r>
    </w:p>
    <w:p>
      <w:pPr>
        <w:pStyle w:val="Default"/>
        <w:numPr>
          <w:ilvl w:val="0"/>
          <w:numId w:val="2"/>
        </w:numPr>
        <w:bidi w:val="0"/>
        <w:spacing w:before="0" w:line="240" w:lineRule="auto"/>
        <w:ind w:right="0"/>
        <w:jc w:val="left"/>
        <w:rPr>
          <w:rFonts w:ascii="Times New Roman" w:hAnsi="Times New Roman"/>
          <w:outline w:val="0"/>
          <w:color w:val="24292f"/>
          <w:rtl w:val="0"/>
          <w:lang w:val="de-DE"/>
          <w14:textFill>
            <w14:solidFill>
              <w14:srgbClr w14:val="24292F"/>
            </w14:solidFill>
          </w14:textFill>
        </w:rPr>
      </w:pPr>
      <w:r>
        <w:rPr>
          <w:rFonts w:ascii="Times New Roman" w:hAnsi="Times New Roman"/>
          <w:outline w:val="0"/>
          <w:color w:val="24292f"/>
          <w:u w:color="24292f"/>
          <w:shd w:val="clear" w:color="auto" w:fill="ffffff"/>
          <w:rtl w:val="0"/>
          <w:lang w:val="de-DE"/>
          <w14:textFill>
            <w14:solidFill>
              <w14:srgbClr w14:val="24292F"/>
            </w14:solidFill>
          </w14:textFill>
        </w:rPr>
        <w:t xml:space="preserve">Caffeine </w:t>
      </w:r>
      <w:r>
        <w:rPr>
          <w:rFonts w:ascii="Times New Roman" w:hAnsi="Times New Roman" w:hint="default"/>
          <w:outline w:val="0"/>
          <w:color w:val="24292f"/>
          <w:u w:color="24292f"/>
          <w:shd w:val="clear" w:color="auto" w:fill="ffffff"/>
          <w:rtl w:val="0"/>
          <w:lang w:val="en-US"/>
          <w14:textFill>
            <w14:solidFill>
              <w14:srgbClr w14:val="24292F"/>
            </w14:solidFill>
          </w14:textFill>
        </w:rPr>
        <w:t xml:space="preserve">— </w:t>
      </w:r>
      <w:r>
        <w:rPr>
          <w:rFonts w:ascii="Times New Roman" w:hAnsi="Times New Roman"/>
          <w:outline w:val="0"/>
          <w:color w:val="24292f"/>
          <w:u w:color="24292f"/>
          <w:shd w:val="clear" w:color="auto" w:fill="ffffff"/>
          <w:rtl w:val="0"/>
          <w:lang w:val="it-IT"/>
          <w14:textFill>
            <w14:solidFill>
              <w14:srgbClr w14:val="24292F"/>
            </w14:solidFill>
          </w14:textFill>
        </w:rPr>
        <w:t>by default Micronaut supports it.</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Redis</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Arial Unicode MS" w:hAnsi="Arial Unicode MS" w:hint="default"/>
          <w:outline w:val="0"/>
          <w:color w:val="24292f"/>
          <w:u w:color="24292f"/>
          <w:shd w:val="clear" w:color="auto" w:fill="ffffff"/>
          <w:rtl w:val="1"/>
          <w:lang w:val="ar-SA" w:bidi="ar-SA"/>
          <w14:textFill>
            <w14:solidFill>
              <w14:srgbClr w14:val="24292F"/>
            </w14:solidFill>
          </w14:textFill>
        </w:rPr>
        <w:t>“</w:t>
      </w:r>
      <w:r>
        <w:rPr>
          <w:rFonts w:ascii="Times New Roman" w:hAnsi="Times New Roman"/>
          <w:outline w:val="0"/>
          <w:color w:val="24292f"/>
          <w:u w:color="24292f"/>
          <w:shd w:val="clear" w:color="auto" w:fill="ffffff"/>
          <w:rtl w:val="0"/>
          <w:lang w:val="en-US"/>
          <w14:textFill>
            <w14:solidFill>
              <w14:srgbClr w14:val="24292F"/>
            </w14:solidFill>
          </w14:textFill>
        </w:rPr>
        <w:t>Obviously, Spring Boot is leading in supporting caching providers</w:t>
      </w:r>
      <w:r>
        <w:rPr>
          <w:rFonts w:ascii="Times New Roman" w:hAnsi="Times New Roman" w:hint="default"/>
          <w:outline w:val="0"/>
          <w:color w:val="24292f"/>
          <w:u w:color="24292f"/>
          <w:shd w:val="clear" w:color="auto" w:fill="ffffff"/>
          <w:rtl w:val="0"/>
          <w:lang w:val="en-US"/>
          <w14:textFill>
            <w14:solidFill>
              <w14:srgbClr w14:val="24292F"/>
            </w14:solidFill>
          </w14:textFill>
        </w:rPr>
        <w:t>”</w:t>
      </w:r>
    </w:p>
    <w:p>
      <w:pPr>
        <w:pStyle w:val="Default"/>
        <w:spacing w:before="0" w:line="240" w:lineRule="auto"/>
        <w:rPr>
          <w:rFonts w:ascii="Times New Roman" w:cs="Times New Roman" w:hAnsi="Times New Roman" w:eastAsia="Times New Roman"/>
          <w:b w:val="1"/>
          <w:bCs w:val="1"/>
          <w:outline w:val="0"/>
          <w:color w:val="0969da"/>
          <w:u w:color="0969da"/>
          <w:shd w:val="clear" w:color="auto" w:fill="ffffff"/>
          <w14:textFill>
            <w14:solidFill>
              <w14:srgbClr w14:val="0969DA"/>
            </w14:solidFill>
          </w14:textFill>
        </w:rPr>
      </w:pPr>
    </w:p>
    <w:p>
      <w:pPr>
        <w:pStyle w:val="Default"/>
        <w:spacing w:before="0" w:after="320" w:line="240" w:lineRule="auto"/>
        <w:rPr>
          <w:rFonts w:ascii="Times New Roman" w:cs="Times New Roman" w:hAnsi="Times New Roman" w:eastAsia="Times New Roman"/>
          <w:b w:val="1"/>
          <w:bCs w:val="1"/>
          <w:outline w:val="0"/>
          <w:color w:val="24292f"/>
          <w:u w:color="24292f"/>
          <w:shd w:val="clear" w:color="auto" w:fill="ffffff"/>
          <w14:textFill>
            <w14:solidFill>
              <w14:srgbClr w14:val="24292F"/>
            </w14:solidFill>
          </w14:textFill>
        </w:rPr>
      </w:pPr>
      <w:r>
        <w:rPr>
          <w:rFonts w:ascii="Times New Roman" w:hAnsi="Times New Roman"/>
          <w:b w:val="1"/>
          <w:bCs w:val="1"/>
          <w:outline w:val="0"/>
          <w:color w:val="24292f"/>
          <w:u w:color="24292f"/>
          <w:shd w:val="clear" w:color="auto" w:fill="ffffff"/>
          <w:rtl w:val="0"/>
          <w:lang w:val="en-US"/>
          <w14:textFill>
            <w14:solidFill>
              <w14:srgbClr w14:val="24292F"/>
            </w14:solidFill>
          </w14:textFill>
        </w:rPr>
        <w:t>Management &amp; Monitoring</w:t>
      </w:r>
    </w:p>
    <w:p>
      <w:pPr>
        <w:pStyle w:val="Default"/>
        <w:spacing w:before="0" w:after="320" w:line="240" w:lineRule="auto"/>
        <w:rPr>
          <w:rFonts w:ascii="Times New Roman" w:cs="Times New Roman" w:hAnsi="Times New Roman" w:eastAsia="Times New Roman"/>
          <w:outline w:val="0"/>
          <w:color w:val="24292f"/>
          <w:u w:color="24292f"/>
          <w:shd w:val="clear" w:color="auto" w:fill="ffffff"/>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Micronaut inspired from the Grails, Spring Boot and Micronauts management dependency add support to monitor your applications via endpoints, the special URIs that returns details about the state of your application and health.</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Creating Endpoints</w:t>
      </w:r>
    </w:p>
    <w:p>
      <w:pPr>
        <w:pStyle w:val="Default"/>
        <w:numPr>
          <w:ilvl w:val="0"/>
          <w:numId w:val="2"/>
        </w:numPr>
        <w:bidi w:val="0"/>
        <w:spacing w:before="0" w:line="240" w:lineRule="auto"/>
        <w:ind w:right="0"/>
        <w:jc w:val="left"/>
        <w:rPr>
          <w:rFonts w:ascii="Times New Roman" w:hAnsi="Times New Roman"/>
          <w:outline w:val="0"/>
          <w:color w:val="24292f"/>
          <w:rtl w:val="0"/>
          <w:lang w:val="en-US"/>
          <w14:textFill>
            <w14:solidFill>
              <w14:srgbClr w14:val="24292F"/>
            </w14:solidFill>
          </w14:textFill>
        </w:rPr>
      </w:pPr>
      <w:r>
        <w:rPr>
          <w:rFonts w:ascii="Times New Roman" w:hAnsi="Times New Roman"/>
          <w:outline w:val="0"/>
          <w:color w:val="24292f"/>
          <w:u w:color="24292f"/>
          <w:shd w:val="clear" w:color="auto" w:fill="ffffff"/>
          <w:rtl w:val="0"/>
          <w:lang w:val="en-US"/>
          <w14:textFill>
            <w14:solidFill>
              <w14:srgbClr w14:val="24292F"/>
            </w14:solidFill>
          </w14:textFill>
        </w:rPr>
        <w:t>Built-In Endpoints</w:t>
      </w:r>
    </w:p>
    <w:p>
      <w:pPr>
        <w:pStyle w:val="Default"/>
        <w:spacing w:before="0" w:line="240" w:lineRule="auto"/>
        <w:rPr>
          <w:rFonts w:ascii="Times New Roman" w:cs="Times New Roman" w:hAnsi="Times New Roman" w:eastAsia="Times New Roman"/>
          <w:b w:val="1"/>
          <w:bCs w:val="1"/>
          <w:outline w:val="0"/>
          <w:color w:val="0969da"/>
          <w:u w:color="0969da"/>
          <w:shd w:val="clear" w:color="auto" w:fill="ffffff"/>
          <w14:textFill>
            <w14:solidFill>
              <w14:srgbClr w14:val="0969DA"/>
            </w14:solidFill>
          </w14:textFill>
        </w:rPr>
      </w:pPr>
    </w:p>
    <w:p>
      <w:pPr>
        <w:pStyle w:val="Default"/>
        <w:spacing w:before="0" w:after="320" w:line="240" w:lineRule="auto"/>
        <w:rPr>
          <w:ins w:id="6" w:date="2022-07-28T07:14:00Z" w:author="s patni"/>
          <w:rStyle w:val="Hyperlink.1"/>
        </w:rPr>
      </w:pPr>
      <w:ins w:id="7" w:date="2022-07-28T07:14:00Z" w:author="s patni">
        <w:r>
          <w:rPr>
            <w:rStyle w:val="Hyperlink.1"/>
            <w:rtl w:val="0"/>
            <w:lang w:val="en-US"/>
          </w:rPr>
          <w:t xml:space="preserve">API </w:t>
        </w:r>
      </w:ins>
      <w:ins w:id="8" w:date="2022-07-28T07:14:00Z" w:author="s patni">
        <w:r>
          <w:rPr>
            <w:rStyle w:val="Hyperlink.1"/>
            <w:rtl w:val="0"/>
            <w:lang w:val="en-US"/>
          </w:rPr>
          <w:t>Portfolio :</w:t>
        </w:r>
      </w:ins>
    </w:p>
    <w:p>
      <w:pPr>
        <w:pStyle w:val="Default"/>
        <w:spacing w:before="0" w:after="320" w:line="240" w:lineRule="auto"/>
        <w:rPr>
          <w:ins w:id="9" w:date="2022-07-28T07:14:00Z" w:author="s patni"/>
          <w:rStyle w:val="Hyperlink.1"/>
        </w:rPr>
      </w:pPr>
      <w:ins w:id="10" w:date="2022-07-28T07:14:00Z" w:author="s patni">
        <w:r>
          <w:rPr>
            <w:rStyle w:val="Hyperlink.1"/>
            <w:rtl w:val="0"/>
            <w:lang w:val="en-US"/>
          </w:rPr>
          <w:t xml:space="preserve">This book will take </w:t>
        </w:r>
      </w:ins>
      <w:ins w:id="11" w:date="2022-11-14T10:44:25Z" w:author="s patni">
        <w:r>
          <w:rPr>
            <w:rStyle w:val="Hyperlink.1"/>
            <w:rtl w:val="0"/>
            <w:lang w:val="en-US"/>
          </w:rPr>
          <w:t>three</w:t>
        </w:r>
      </w:ins>
      <w:ins w:id="12" w:date="2022-07-28T07:14:00Z" w:author="s patni">
        <w:del w:id="13" w:date="2022-11-14T10:44:06Z" w:author="s patni">
          <w:r>
            <w:rPr>
              <w:rStyle w:val="Hyperlink.1"/>
              <w:rtl w:val="0"/>
              <w:lang w:val="en-US"/>
            </w:rPr>
            <w:delText>two</w:delText>
          </w:r>
        </w:del>
      </w:ins>
      <w:ins w:id="14" w:date="2022-07-28T07:14:00Z" w:author="s patni">
        <w:r>
          <w:rPr>
            <w:rStyle w:val="Hyperlink.1"/>
            <w:rtl w:val="0"/>
            <w:lang w:val="en-US"/>
          </w:rPr>
          <w:t xml:space="preserve"> business domain problems and build a portfolio of APIs.  </w:t>
        </w:r>
      </w:ins>
    </w:p>
    <w:p>
      <w:pPr>
        <w:pStyle w:val="Default"/>
        <w:numPr>
          <w:ilvl w:val="0"/>
          <w:numId w:val="4"/>
        </w:numPr>
        <w:bidi w:val="0"/>
        <w:spacing w:before="0" w:after="320" w:line="240" w:lineRule="auto"/>
        <w:ind w:right="0"/>
        <w:jc w:val="left"/>
        <w:rPr>
          <w:rtl w:val="0"/>
          <w:lang w:val="en-US"/>
        </w:rPr>
      </w:pPr>
      <w:ins w:id="15" w:date="2022-07-28T07:14:00Z" w:author="s patni">
        <w:r>
          <w:rPr>
            <w:rStyle w:val="Hyperlink.1"/>
            <w:rtl w:val="0"/>
            <w:lang w:val="en-US"/>
          </w:rPr>
          <w:t>Online Flig</w:t>
        </w:r>
      </w:ins>
      <w:ins w:id="16" w:date="2022-11-14T10:44:15Z" w:author="s patni">
        <w:r>
          <w:rPr>
            <w:rStyle w:val="Hyperlink.1"/>
            <w:rtl w:val="0"/>
            <w:lang w:val="en-US"/>
          </w:rPr>
          <w:t>ht</w:t>
        </w:r>
      </w:ins>
      <w:ins w:id="17" w:date="2022-07-28T07:14:00Z" w:author="s patni">
        <w:del w:id="18" w:date="2022-11-14T10:44:12Z" w:author="s patni">
          <w:r>
            <w:rPr>
              <w:rStyle w:val="Hyperlink.1"/>
              <w:rtl w:val="0"/>
              <w:lang w:val="en-US"/>
            </w:rPr>
            <w:delText>ht</w:delText>
          </w:r>
        </w:del>
      </w:ins>
    </w:p>
    <w:p>
      <w:pPr>
        <w:pStyle w:val="Default"/>
        <w:spacing w:before="0" w:after="320" w:line="240" w:lineRule="auto"/>
        <w:rPr>
          <w:del w:id="19" w:date="2022-07-23T12:40:00Z" w:author="s patni"/>
          <w:rStyle w:val="Hyperlink.1"/>
        </w:rPr>
      </w:pPr>
      <w:ins w:id="20" w:date="2022-07-23T12:40:00Z" w:author="s patni">
        <w:del w:id="21" w:date="2022-07-28T07:12:00Z" w:author="s patni">
          <w:r>
            <w:rPr>
              <w:rStyle w:val="Hyperlink.1"/>
              <w:rtl w:val="0"/>
              <w:lang w:val="en-US"/>
            </w:rPr>
            <w:delText>Domain Application</w:delText>
          </w:r>
        </w:del>
      </w:ins>
    </w:p>
    <w:p>
      <w:pPr>
        <w:pStyle w:val="Default"/>
        <w:spacing w:before="0" w:after="320" w:line="240" w:lineRule="auto"/>
        <w:rPr>
          <w:del w:id="22" w:date="2022-07-23T12:40:00Z" w:author="s patni"/>
          <w:rStyle w:val="Hyperlink.1"/>
          <w:rFonts w:ascii="Times New Roman" w:cs="Times New Roman" w:hAnsi="Times New Roman" w:eastAsia="Times New Roman"/>
          <w:outline w:val="0"/>
          <w:color w:val="0969da"/>
          <w:u w:color="0969da"/>
          <w:shd w:val="clear" w:color="auto" w:fill="ffffff"/>
          <w:lang w:val="fr-FR"/>
          <w14:textOutline w14:w="12700" w14:cap="flat">
            <w14:noFill/>
            <w14:miter w14:lim="400000"/>
          </w14:textOutline>
          <w14:textFill>
            <w14:solidFill>
              <w14:srgbClr w14:val="0969DA"/>
            </w14:solidFill>
          </w14:textFill>
        </w:rPr>
      </w:pPr>
    </w:p>
    <w:p>
      <w:pPr>
        <w:pStyle w:val="Default"/>
        <w:spacing w:before="0" w:after="320" w:line="240" w:lineRule="auto"/>
        <w:rPr>
          <w:del w:id="23" w:date="2022-07-23T12:40:00Z" w:author="s patni"/>
          <w:rStyle w:val="Hyperlink.1"/>
        </w:rPr>
      </w:pPr>
      <w:del w:id="24" w:date="2022-07-23T12:40:00Z" w:author="s patni">
        <w:r>
          <w:rPr>
            <w:rStyle w:val="Hyperlink.1"/>
            <w:rtl w:val="0"/>
            <w:lang w:val="en-US"/>
          </w:rPr>
          <w:delText>Domain App</w:delText>
        </w:r>
      </w:del>
    </w:p>
    <w:p>
      <w:pPr>
        <w:pStyle w:val="Default"/>
        <w:spacing w:before="0" w:after="320" w:line="240" w:lineRule="auto"/>
        <w:rPr>
          <w:del w:id="25" w:date="2022-07-28T07:12:00Z" w:author="s patni"/>
          <w:rStyle w:val="Hyperlink.1"/>
          <w:rFonts w:ascii="Times New Roman" w:cs="Times New Roman" w:hAnsi="Times New Roman" w:eastAsia="Times New Roman"/>
          <w:outline w:val="0"/>
          <w:color w:val="0969da"/>
          <w:u w:color="0969da"/>
          <w:shd w:val="clear" w:color="auto" w:fill="ffffff"/>
          <w:lang w:val="fr-FR"/>
          <w14:textOutline w14:w="12700" w14:cap="flat">
            <w14:noFill/>
            <w14:miter w14:lim="400000"/>
          </w14:textOutline>
          <w14:textFill>
            <w14:solidFill>
              <w14:srgbClr w14:val="0969DA"/>
            </w14:solidFill>
          </w14:textFill>
        </w:rPr>
      </w:pPr>
    </w:p>
    <w:p>
      <w:pPr>
        <w:pStyle w:val="Default"/>
        <w:spacing w:before="0" w:after="320" w:line="240" w:lineRule="auto"/>
        <w:rPr>
          <w:ins w:id="26" w:date="2022-07-23T13:03:00Z" w:author="s patni"/>
          <w:rStyle w:val="Hyperlink.1"/>
        </w:rPr>
      </w:pPr>
      <w:ins w:id="27" w:date="2022-07-23T13:03:00Z" w:author="s patni">
        <w:r>
          <w:rPr>
            <w:rStyle w:val="Hyperlink.1"/>
            <w:rtl w:val="0"/>
            <w:lang w:val="en-US"/>
          </w:rPr>
          <w:t>To  illustrate</w:t>
        </w:r>
      </w:ins>
      <w:ins w:id="28" w:date="2022-07-23T13:03:00Z" w:author="s patni">
        <w:r>
          <w:rPr>
            <w:rStyle w:val="Hyperlink.1"/>
            <w:rtl w:val="0"/>
            <w:lang w:val="en-US"/>
          </w:rPr>
          <w:t xml:space="preserve"> features of Micronaut this book will  take example of </w:t>
        </w:r>
      </w:ins>
      <w:ins w:id="29" w:date="2022-07-23T13:03:00Z" w:author="s patni">
        <w:r>
          <w:rPr>
            <w:rStyle w:val="Hyperlink.1"/>
            <w:rtl w:val="0"/>
            <w:lang w:val="en-US"/>
          </w:rPr>
          <w:t>“</w:t>
        </w:r>
      </w:ins>
      <w:ins w:id="30" w:date="2022-07-23T13:03:00Z" w:author="s patni">
        <w:r>
          <w:rPr>
            <w:rStyle w:val="Hyperlink.1"/>
            <w:rtl w:val="0"/>
            <w:lang w:val="en-US"/>
          </w:rPr>
          <w:t>online flight</w:t>
        </w:r>
      </w:ins>
      <w:ins w:id="31" w:date="2022-07-23T13:03:00Z" w:author="s patni">
        <w:del w:id="32" w:date="2022-07-25T04:31:00Z" w:author="s patni">
          <w:r>
            <w:rPr>
              <w:rStyle w:val="Hyperlink.1"/>
              <w:rtl w:val="0"/>
              <w:lang w:val="en-US"/>
            </w:rPr>
            <w:delText xml:space="preserve"> status</w:delText>
          </w:r>
        </w:del>
      </w:ins>
      <w:ins w:id="33" w:date="2022-07-23T13:03:00Z" w:author="s patni">
        <w:r>
          <w:rPr>
            <w:rStyle w:val="Hyperlink.1"/>
            <w:rtl w:val="0"/>
            <w:lang w:val="en-US"/>
          </w:rPr>
          <w:t xml:space="preserve">” </w:t>
        </w:r>
      </w:ins>
      <w:ins w:id="34" w:date="2022-07-23T13:03:00Z" w:author="s patni">
        <w:r>
          <w:rPr>
            <w:rStyle w:val="Hyperlink.1"/>
            <w:rtl w:val="0"/>
            <w:lang w:val="en-US"/>
          </w:rPr>
          <w:t xml:space="preserve">application. The application will enable passengers to view flight they are traveling. You will define two component classes </w:t>
        </w:r>
      </w:ins>
      <w:ins w:id="35" w:date="2022-07-23T13:03:00Z" w:author="s patni">
        <w:del w:id="36" w:date="2022-07-25T04:20:00Z" w:author="s patni">
          <w:r>
            <w:rPr>
              <w:rStyle w:val="Hyperlink.1"/>
              <w:rtl w:val="0"/>
              <w:lang w:val="en-US"/>
            </w:rPr>
            <w:delText>I</w:delText>
          </w:r>
        </w:del>
      </w:ins>
      <w:ins w:id="37" w:date="2022-07-23T13:03:00Z" w:author="s patni">
        <w:r>
          <w:rPr>
            <w:rStyle w:val="Hyperlink.1"/>
            <w:rtl w:val="0"/>
            <w:lang w:val="en-US"/>
          </w:rPr>
          <w:t>:</w:t>
        </w:r>
      </w:ins>
    </w:p>
    <w:p>
      <w:pPr>
        <w:pStyle w:val="Default"/>
        <w:numPr>
          <w:ilvl w:val="0"/>
          <w:numId w:val="6"/>
        </w:numPr>
        <w:bidi w:val="0"/>
        <w:spacing w:before="0" w:after="320" w:line="240" w:lineRule="auto"/>
        <w:ind w:right="0"/>
        <w:jc w:val="left"/>
        <w:rPr>
          <w:rtl w:val="0"/>
          <w:lang w:val="en-US"/>
        </w:rPr>
      </w:pPr>
      <w:ins w:id="38" w:date="2022-07-23T13:03:00Z" w:author="s patni">
        <w:r>
          <w:rPr>
            <w:rStyle w:val="Hyperlink.1"/>
            <w:rtl w:val="0"/>
            <w:lang w:val="en-US"/>
          </w:rPr>
          <w:t xml:space="preserve">A service component that lets </w:t>
        </w:r>
      </w:ins>
      <w:ins w:id="39" w:date="2022-07-23T13:03:00Z" w:author="s patni">
        <w:r>
          <w:rPr>
            <w:rStyle w:val="Hyperlink.1"/>
            <w:rtl w:val="0"/>
            <w:lang w:val="en-US"/>
          </w:rPr>
          <w:t>a  pas</w:t>
        </w:r>
      </w:ins>
      <w:ins w:id="40" w:date="2022-07-23T13:03:00Z" w:author="s patni">
        <w:r>
          <w:rPr>
            <w:rStyle w:val="Hyperlink.1"/>
            <w:rtl w:val="0"/>
            <w:lang w:val="en-US"/>
          </w:rPr>
          <w:t>senger</w:t>
        </w:r>
      </w:ins>
      <w:ins w:id="41" w:date="2022-07-23T13:03:00Z" w:author="s patni">
        <w:r>
          <w:rPr>
            <w:rStyle w:val="Hyperlink.1"/>
            <w:rtl w:val="0"/>
            <w:lang w:val="en-US"/>
          </w:rPr>
          <w:t xml:space="preserve"> to see what flights they are booked in</w:t>
        </w:r>
      </w:ins>
    </w:p>
    <w:p>
      <w:pPr>
        <w:pStyle w:val="Default"/>
        <w:numPr>
          <w:ilvl w:val="0"/>
          <w:numId w:val="6"/>
        </w:numPr>
        <w:bidi w:val="0"/>
        <w:spacing w:before="0" w:after="320" w:line="240" w:lineRule="auto"/>
        <w:ind w:right="0"/>
        <w:jc w:val="left"/>
        <w:rPr>
          <w:rtl w:val="0"/>
          <w:lang w:val="en-US"/>
        </w:rPr>
      </w:pPr>
      <w:ins w:id="42" w:date="2022-07-23T13:03:00Z" w:author="s patni">
        <w:r>
          <w:rPr>
            <w:rStyle w:val="Hyperlink.1"/>
            <w:rtl w:val="0"/>
            <w:lang w:val="en-US"/>
          </w:rPr>
          <w:t>A repository component that stores passengers for a flight. Initially you will store passengers in memory for simplicity.</w:t>
        </w:r>
      </w:ins>
      <w:ins w:id="43" w:date="2022-07-23T13:03:00Z" w:author="s patni">
        <w:del w:id="44" w:date="2022-10-22T16:35:42Z" w:author="s patni">
          <w:r>
            <w:rPr>
              <w:rStyle w:val="Hyperlink.1"/>
              <w:rtl w:val="0"/>
              <w:lang w:val="en-US"/>
            </w:rPr>
            <w:delText xml:space="preserve"> Later in the book, you will implement proper persistence by storing this information in </w:delText>
          </w:r>
        </w:del>
      </w:ins>
      <w:ins w:id="45" w:date="2022-07-23T13:03:00Z" w:author="s patni">
        <w:del w:id="46" w:date="2022-10-22T16:35:42Z" w:author="s patni">
          <w:r>
            <w:rPr>
              <w:rStyle w:val="Hyperlink.1"/>
              <w:rtl w:val="0"/>
              <w:lang w:val="en-US"/>
            </w:rPr>
            <w:delText>a database.</w:delText>
          </w:r>
        </w:del>
      </w:ins>
    </w:p>
    <w:tbl>
      <w:tblPr>
        <w:tblW w:w="8620"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55"/>
        <w:gridCol w:w="2155"/>
        <w:gridCol w:w="2155"/>
        <w:gridCol w:w="2155"/>
      </w:tblGrid>
      <w:tr>
        <w:tblPrEx>
          <w:shd w:val="clear" w:color="auto" w:fill="4f81bd"/>
        </w:tblPrEx>
        <w:trPr>
          <w:trHeight w:val="570" w:hRule="atLeast"/>
          <w:tblHeader/>
        </w:trPr>
        <w:tc>
          <w:tcPr>
            <w:tcW w:type="dxa" w:w="2155"/>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80"/>
              <w:left w:type="dxa" w:w="80"/>
              <w:bottom w:type="dxa" w:w="80"/>
              <w:right w:type="dxa" w:w="80"/>
            </w:tcMar>
            <w:vAlign w:val="top"/>
          </w:tcPr>
          <w:p>
            <w:pPr>
              <w:pStyle w:val="Body B"/>
              <w:suppressAutoHyphens w:val="1"/>
              <w:outlineLvl w:val="0"/>
            </w:pPr>
            <w:r>
              <w:rPr>
                <w:rFonts w:ascii="Helvetica Neue" w:hAnsi="Helvetica Neue"/>
                <w:b w:val="1"/>
                <w:bCs w:val="1"/>
                <w:outline w:val="0"/>
                <w:color w:val="ffffff"/>
                <w:sz w:val="36"/>
                <w:szCs w:val="36"/>
                <w:u w:color="ffffff"/>
                <w:shd w:val="nil" w:color="auto" w:fill="auto"/>
                <w:rtl w:val="0"/>
                <w:lang w:val="en-US"/>
                <w14:textFill>
                  <w14:solidFill>
                    <w14:srgbClr w14:val="FFFFFF"/>
                  </w14:solidFill>
                </w14:textFill>
              </w:rPr>
              <w:t>Object</w:t>
            </w:r>
          </w:p>
        </w:tc>
        <w:tc>
          <w:tcPr>
            <w:tcW w:type="dxa" w:w="2155"/>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80"/>
              <w:left w:type="dxa" w:w="80"/>
              <w:bottom w:type="dxa" w:w="80"/>
              <w:right w:type="dxa" w:w="80"/>
            </w:tcMar>
            <w:vAlign w:val="top"/>
          </w:tcPr>
          <w:p>
            <w:pPr>
              <w:pStyle w:val="Body B"/>
              <w:suppressAutoHyphens w:val="1"/>
              <w:outlineLvl w:val="0"/>
            </w:pPr>
            <w:r>
              <w:rPr>
                <w:rFonts w:ascii="Helvetica Neue" w:hAnsi="Helvetica Neue"/>
                <w:b w:val="1"/>
                <w:bCs w:val="1"/>
                <w:outline w:val="0"/>
                <w:color w:val="ffffff"/>
                <w:sz w:val="36"/>
                <w:szCs w:val="36"/>
                <w:u w:color="ffffff"/>
                <w:shd w:val="nil" w:color="auto" w:fill="auto"/>
                <w:rtl w:val="0"/>
                <w:lang w:val="en-US"/>
                <w14:textFill>
                  <w14:solidFill>
                    <w14:srgbClr w14:val="FFFFFF"/>
                  </w14:solidFill>
                </w14:textFill>
              </w:rPr>
              <w:t>Field</w:t>
            </w:r>
          </w:p>
        </w:tc>
        <w:tc>
          <w:tcPr>
            <w:tcW w:type="dxa" w:w="2155"/>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80"/>
              <w:left w:type="dxa" w:w="80"/>
              <w:bottom w:type="dxa" w:w="80"/>
              <w:right w:type="dxa" w:w="80"/>
            </w:tcMar>
            <w:vAlign w:val="top"/>
          </w:tcPr>
          <w:p>
            <w:pPr>
              <w:pStyle w:val="Body B"/>
              <w:suppressAutoHyphens w:val="1"/>
              <w:outlineLvl w:val="0"/>
            </w:pPr>
            <w:r>
              <w:rPr>
                <w:rFonts w:ascii="Helvetica Neue" w:hAnsi="Helvetica Neue"/>
                <w:b w:val="1"/>
                <w:bCs w:val="1"/>
                <w:outline w:val="0"/>
                <w:color w:val="ffffff"/>
                <w:sz w:val="36"/>
                <w:szCs w:val="36"/>
                <w:u w:color="ffffff"/>
                <w:shd w:val="nil" w:color="auto" w:fill="auto"/>
                <w:rtl w:val="0"/>
                <w:lang w:val="en-US"/>
                <w14:textFill>
                  <w14:solidFill>
                    <w14:srgbClr w14:val="FFFFFF"/>
                  </w14:solidFill>
                </w14:textFill>
              </w:rPr>
              <w:t>Type</w:t>
            </w:r>
          </w:p>
        </w:tc>
        <w:tc>
          <w:tcPr>
            <w:tcW w:type="dxa" w:w="2155"/>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80"/>
              <w:left w:type="dxa" w:w="80"/>
              <w:bottom w:type="dxa" w:w="80"/>
              <w:right w:type="dxa" w:w="80"/>
            </w:tcMar>
            <w:vAlign w:val="top"/>
          </w:tcPr>
          <w:p/>
        </w:tc>
      </w:tr>
      <w:tr>
        <w:tblPrEx>
          <w:shd w:val="clear" w:color="auto" w:fill="ced7e7"/>
        </w:tblPrEx>
        <w:trPr>
          <w:trHeight w:val="710" w:hRule="atLeast"/>
        </w:trPr>
        <w:tc>
          <w:tcPr>
            <w:tcW w:type="dxa" w:w="2155"/>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Passenger</w:t>
            </w:r>
          </w:p>
        </w:tc>
        <w:tc>
          <w:tcPr>
            <w:tcW w:type="dxa" w:w="2155"/>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Name</w:t>
            </w:r>
          </w:p>
        </w:tc>
        <w:tc>
          <w:tcPr>
            <w:tcW w:type="dxa" w:w="2155"/>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String</w:t>
            </w:r>
          </w:p>
        </w:tc>
        <w:tc>
          <w:tcPr>
            <w:tcW w:type="dxa" w:w="2155"/>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30" w:hRule="atLeast"/>
        </w:trPr>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Flight</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Origin</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String</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530" w:hRule="atLeast"/>
        </w:trPr>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Destination</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String</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30" w:hRule="atLeast"/>
        </w:trPr>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 xml:space="preserve">Departure </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Datetime</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530" w:hRule="atLeast"/>
        </w:trPr>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Flight#</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int</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bl>
    <w:p>
      <w:pPr>
        <w:pStyle w:val="Default"/>
        <w:widowControl w:val="0"/>
        <w:numPr>
          <w:ilvl w:val="0"/>
          <w:numId w:val="7"/>
        </w:numPr>
        <w:spacing w:before="0" w:after="320" w:line="240" w:lineRule="auto"/>
      </w:pPr>
    </w:p>
    <w:p>
      <w:pPr>
        <w:pStyle w:val="Default"/>
        <w:widowControl w:val="0"/>
        <w:numPr>
          <w:ilvl w:val="0"/>
          <w:numId w:val="8"/>
        </w:numPr>
        <w:spacing w:before="0" w:after="320" w:line="240" w:lineRule="auto"/>
      </w:pPr>
    </w:p>
    <w:p>
      <w:pPr>
        <w:pStyle w:val="Default"/>
        <w:widowControl w:val="0"/>
        <w:numPr>
          <w:ilvl w:val="0"/>
          <w:numId w:val="9"/>
        </w:numPr>
        <w:spacing w:before="0" w:after="320" w:line="240" w:lineRule="auto"/>
      </w:pPr>
    </w:p>
    <w:p>
      <w:pPr>
        <w:pStyle w:val="Default"/>
        <w:widowControl w:val="0"/>
        <w:numPr>
          <w:ilvl w:val="0"/>
          <w:numId w:val="10"/>
        </w:numPr>
        <w:spacing w:before="0" w:after="320" w:line="240" w:lineRule="auto"/>
      </w:pPr>
    </w:p>
    <w:p>
      <w:pPr>
        <w:pStyle w:val="Default"/>
        <w:widowControl w:val="0"/>
        <w:numPr>
          <w:ilvl w:val="0"/>
          <w:numId w:val="11"/>
        </w:numPr>
        <w:spacing w:before="0" w:after="320" w:line="240" w:lineRule="auto"/>
      </w:pPr>
    </w:p>
    <w:p>
      <w:pPr>
        <w:pStyle w:val="Default"/>
        <w:spacing w:before="0" w:after="320" w:line="240" w:lineRule="auto"/>
        <w:rPr>
          <w:rStyle w:val="None A"/>
          <w:sz w:val="32"/>
          <w:szCs w:val="32"/>
        </w:rPr>
      </w:pPr>
    </w:p>
    <w:p>
      <w:pPr>
        <w:pStyle w:val="Default"/>
        <w:spacing w:before="0" w:after="320" w:line="240" w:lineRule="auto"/>
        <w:rPr>
          <w:ins w:id="47" w:date="2022-07-28T07:15:00Z" w:author="s patni"/>
          <w:rStyle w:val="None A"/>
        </w:rPr>
      </w:pPr>
      <w:ins w:id="48" w:date="2022-07-28T07:15:00Z" w:author="s patni">
        <w:r>
          <w:rPr>
            <w:rStyle w:val="None A"/>
            <w:rtl w:val="0"/>
            <w:lang w:val="en-US"/>
          </w:rPr>
          <w:t>2. Message</w:t>
        </w:r>
      </w:ins>
    </w:p>
    <w:p>
      <w:pPr>
        <w:pStyle w:val="Default"/>
        <w:spacing w:before="0" w:after="320" w:line="240" w:lineRule="auto"/>
        <w:rPr>
          <w:ins w:id="49" w:date="2022-07-28T07:15:00Z" w:author="s patni"/>
          <w:rStyle w:val="None A"/>
        </w:rPr>
      </w:pPr>
      <w:ins w:id="50" w:date="2022-07-28T07:15:00Z" w:author="s patni">
        <w:r>
          <w:rPr>
            <w:rStyle w:val="None A"/>
            <w:rtl w:val="0"/>
            <w:lang w:val="en-US"/>
          </w:rPr>
          <w:t xml:space="preserve">This API will enable sending messages to the users in the system. </w:t>
        </w:r>
      </w:ins>
    </w:p>
    <w:tbl>
      <w:tblPr>
        <w:tblW w:w="8620"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55"/>
        <w:gridCol w:w="2155"/>
        <w:gridCol w:w="2155"/>
        <w:gridCol w:w="2155"/>
      </w:tblGrid>
      <w:tr>
        <w:tblPrEx>
          <w:shd w:val="clear" w:color="auto" w:fill="ced7e7"/>
        </w:tblPrEx>
        <w:trPr>
          <w:trHeight w:val="530" w:hRule="atLeast"/>
        </w:trPr>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Object</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Fields</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Type</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30" w:hRule="atLeast"/>
        </w:trPr>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Message</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Message</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String</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530" w:hRule="atLeast"/>
        </w:trPr>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From</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String</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30" w:hRule="atLeast"/>
        </w:trPr>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To</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String</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970" w:hRule="atLeast"/>
        </w:trPr>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Creation Date</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Date</w:t>
            </w:r>
          </w:p>
        </w:tc>
        <w:tc>
          <w:tcPr>
            <w:tcW w:type="dxa" w:w="2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bl>
    <w:p>
      <w:pPr>
        <w:pStyle w:val="Default"/>
        <w:widowControl w:val="0"/>
        <w:spacing w:before="0" w:after="320" w:line="240" w:lineRule="auto"/>
        <w:ind w:left="540" w:hanging="540"/>
        <w:rPr>
          <w:rStyle w:val="None A"/>
        </w:rPr>
      </w:pPr>
    </w:p>
    <w:p>
      <w:pPr>
        <w:pStyle w:val="Default"/>
        <w:widowControl w:val="0"/>
        <w:spacing w:before="0" w:after="320" w:line="240" w:lineRule="auto"/>
        <w:ind w:left="432" w:hanging="432"/>
        <w:rPr>
          <w:rStyle w:val="None A"/>
        </w:rPr>
      </w:pPr>
    </w:p>
    <w:p>
      <w:pPr>
        <w:pStyle w:val="Default"/>
        <w:widowControl w:val="0"/>
        <w:spacing w:before="0" w:after="320" w:line="240" w:lineRule="auto"/>
        <w:ind w:left="324" w:hanging="324"/>
        <w:rPr>
          <w:rStyle w:val="None A"/>
        </w:rPr>
      </w:pPr>
    </w:p>
    <w:p>
      <w:pPr>
        <w:pStyle w:val="Default"/>
        <w:widowControl w:val="0"/>
        <w:spacing w:before="0" w:after="320" w:line="240" w:lineRule="auto"/>
        <w:ind w:left="216" w:hanging="216"/>
        <w:rPr>
          <w:rStyle w:val="None A"/>
        </w:rPr>
      </w:pPr>
    </w:p>
    <w:p>
      <w:pPr>
        <w:pStyle w:val="Default"/>
        <w:widowControl w:val="0"/>
        <w:spacing w:before="0" w:after="320" w:line="240" w:lineRule="auto"/>
        <w:ind w:left="108" w:hanging="108"/>
        <w:rPr>
          <w:rStyle w:val="None A"/>
        </w:rPr>
      </w:pPr>
    </w:p>
    <w:p>
      <w:pPr>
        <w:pStyle w:val="Default"/>
        <w:spacing w:before="0" w:after="320" w:line="240" w:lineRule="auto"/>
        <w:rPr>
          <w:ins w:id="51" w:date="2022-11-14T10:50:32Z" w:author="s patni"/>
          <w:rStyle w:val="None A"/>
        </w:rPr>
      </w:pPr>
      <w:ins w:id="52" w:date="2022-11-14T10:50:32Z" w:author="s patni">
        <w:r>
          <w:rPr>
            <w:rStyle w:val="None A"/>
            <w:rtl w:val="0"/>
            <w:lang w:val="en-US"/>
          </w:rPr>
          <w:t xml:space="preserve">3. Quote </w:t>
        </w:r>
      </w:ins>
    </w:p>
    <w:p>
      <w:pPr>
        <w:pStyle w:val="Default"/>
        <w:spacing w:before="0" w:after="320" w:line="240" w:lineRule="auto"/>
        <w:rPr>
          <w:ins w:id="53" w:date="2022-11-14T10:50:32Z" w:author="s patni"/>
          <w:rFonts w:ascii="Times New Roman" w:cs="Times New Roman" w:hAnsi="Times New Roman" w:eastAsia="Times New Roman"/>
          <w:outline w:val="0"/>
          <w:color w:val="0969da"/>
          <w:u w:color="0969da"/>
          <w:shd w:val="clear" w:color="auto" w:fill="ffffff"/>
          <w14:textFill>
            <w14:solidFill>
              <w14:srgbClr w14:val="0969DA"/>
            </w14:solidFill>
          </w14:textFill>
        </w:rPr>
      </w:pPr>
      <w:ins w:id="54" w:date="2022-11-14T10:50:32Z" w:author="s patni">
        <w:r>
          <w:rPr>
            <w:rStyle w:val="Hyperlink.1"/>
            <w:rtl w:val="0"/>
            <w:lang w:val="en-US"/>
          </w:rPr>
          <w:t>To  illustrate features of Micronaut</w:t>
        </w:r>
      </w:ins>
      <w:ins w:id="55" w:date="2022-11-14T10:50:32Z" w:author="s patni">
        <w:r>
          <w:rPr>
            <w:rStyle w:val="Hyperlink.1"/>
            <w:rtl w:val="0"/>
            <w:lang w:val="en-US"/>
          </w:rPr>
          <w:t xml:space="preserve"> data</w:t>
        </w:r>
      </w:ins>
      <w:ins w:id="56" w:date="2022-11-14T10:50:32Z" w:author="s patni">
        <w:r>
          <w:rPr>
            <w:rStyle w:val="Hyperlink.1"/>
            <w:rtl w:val="0"/>
            <w:lang w:val="en-US"/>
          </w:rPr>
          <w:t xml:space="preserve"> this book will  take example of </w:t>
        </w:r>
      </w:ins>
      <w:ins w:id="57" w:date="2022-11-14T10:50:32Z" w:author="s patni">
        <w:r>
          <w:rPr>
            <w:rStyle w:val="Hyperlink.1"/>
            <w:rtl w:val="0"/>
            <w:lang w:val="en-US"/>
          </w:rPr>
          <w:t>“</w:t>
        </w:r>
      </w:ins>
      <w:ins w:id="58" w:date="2022-11-14T10:50:32Z" w:author="s patni">
        <w:r>
          <w:rPr>
            <w:rStyle w:val="Hyperlink.1"/>
            <w:rtl w:val="0"/>
            <w:lang w:val="en-US"/>
          </w:rPr>
          <w:t>online quote</w:t>
        </w:r>
      </w:ins>
      <w:ins w:id="59" w:date="2022-11-14T10:50:32Z" w:author="s patni">
        <w:r>
          <w:rPr>
            <w:rStyle w:val="Hyperlink.1"/>
            <w:rtl w:val="0"/>
            <w:lang w:val="en-US"/>
          </w:rPr>
          <w:t xml:space="preserve">” </w:t>
        </w:r>
      </w:ins>
      <w:ins w:id="60" w:date="2022-11-14T10:50:32Z" w:author="s patni">
        <w:r>
          <w:rPr>
            <w:rStyle w:val="Hyperlink.1"/>
            <w:rtl w:val="0"/>
            <w:lang w:val="en-US"/>
          </w:rPr>
          <w:t>application.</w:t>
        </w:r>
      </w:ins>
      <w:ins w:id="61" w:date="2022-11-14T10:50:32Z" w:author="s patni">
        <w:r>
          <w:rPr>
            <w:rStyle w:val="Hyperlink.1"/>
            <w:rtl w:val="0"/>
            <w:lang w:val="en-US"/>
          </w:rPr>
          <w:t xml:space="preserve"> </w:t>
        </w:r>
      </w:ins>
      <w:ins w:id="62" w:date="2022-11-14T10:50:32Z" w:author="s patni">
        <w:r>
          <w:rPr>
            <w:rFonts w:ascii="Times New Roman" w:hAnsi="Times New Roman"/>
            <w:outline w:val="0"/>
            <w:color w:val="0969da"/>
            <w:u w:color="0969da"/>
            <w:shd w:val="clear" w:color="auto" w:fill="ffffff"/>
            <w:rtl w:val="0"/>
            <w:lang w:val="en-US"/>
            <w14:textFill>
              <w14:solidFill>
                <w14:srgbClr w14:val="0969DA"/>
              </w14:solidFill>
            </w14:textFill>
          </w:rPr>
          <w:t xml:space="preserve">The application will enable </w:t>
        </w:r>
      </w:ins>
      <w:ins w:id="63" w:date="2022-11-14T10:50:32Z" w:author="s patni">
        <w:r>
          <w:rPr>
            <w:rFonts w:ascii="Times New Roman" w:hAnsi="Times New Roman"/>
            <w:outline w:val="0"/>
            <w:color w:val="0969da"/>
            <w:u w:color="0969da"/>
            <w:shd w:val="clear" w:color="auto" w:fill="ffffff"/>
            <w:rtl w:val="0"/>
            <w:lang w:val="en-US"/>
            <w14:textFill>
              <w14:solidFill>
                <w14:srgbClr w14:val="0969DA"/>
              </w14:solidFill>
            </w14:textFill>
          </w:rPr>
          <w:t xml:space="preserve">buyers </w:t>
        </w:r>
      </w:ins>
      <w:ins w:id="64" w:date="2022-11-14T10:50:32Z" w:author="s patni">
        <w:r>
          <w:rPr>
            <w:rFonts w:ascii="Times New Roman" w:hAnsi="Times New Roman"/>
            <w:outline w:val="0"/>
            <w:color w:val="0969da"/>
            <w:u w:color="0969da"/>
            <w:shd w:val="clear" w:color="auto" w:fill="ffffff"/>
            <w:rtl w:val="0"/>
            <w:lang w:val="en-US"/>
            <w14:textFill>
              <w14:solidFill>
                <w14:srgbClr w14:val="0969DA"/>
              </w14:solidFill>
            </w14:textFill>
          </w:rPr>
          <w:t xml:space="preserve">to </w:t>
        </w:r>
      </w:ins>
      <w:ins w:id="65" w:date="2022-11-14T10:50:32Z" w:author="s patni">
        <w:r>
          <w:rPr>
            <w:rFonts w:ascii="Times New Roman" w:hAnsi="Times New Roman"/>
            <w:outline w:val="0"/>
            <w:color w:val="0969da"/>
            <w:u w:color="0969da"/>
            <w:shd w:val="clear" w:color="auto" w:fill="ffffff"/>
            <w:rtl w:val="0"/>
            <w:lang w:val="en-US"/>
            <w14:textFill>
              <w14:solidFill>
                <w14:srgbClr w14:val="0969DA"/>
              </w14:solidFill>
            </w14:textFill>
          </w:rPr>
          <w:t>create and view quote including products they want to buy</w:t>
        </w:r>
      </w:ins>
      <w:ins w:id="66" w:date="2022-11-14T10:50:32Z" w:author="s patni">
        <w:r>
          <w:rPr>
            <w:rFonts w:ascii="Times New Roman" w:hAnsi="Times New Roman"/>
            <w:outline w:val="0"/>
            <w:color w:val="0969da"/>
            <w:u w:color="0969da"/>
            <w:shd w:val="clear" w:color="auto" w:fill="ffffff"/>
            <w:rtl w:val="0"/>
            <w:lang w:val="en-US"/>
            <w14:textFill>
              <w14:solidFill>
                <w14:srgbClr w14:val="0969DA"/>
              </w14:solidFill>
            </w14:textFill>
          </w:rPr>
          <w:t xml:space="preserve">. You will define </w:t>
        </w:r>
      </w:ins>
      <w:ins w:id="67" w:date="2022-11-14T10:50:32Z" w:author="s patni">
        <w:r>
          <w:rPr>
            <w:rFonts w:ascii="Times New Roman" w:hAnsi="Times New Roman"/>
            <w:outline w:val="0"/>
            <w:color w:val="0969da"/>
            <w:u w:color="0969da"/>
            <w:shd w:val="clear" w:color="auto" w:fill="ffffff"/>
            <w:rtl w:val="0"/>
            <w:lang w:val="en-US"/>
            <w14:textFill>
              <w14:solidFill>
                <w14:srgbClr w14:val="0969DA"/>
              </w14:solidFill>
            </w14:textFill>
          </w:rPr>
          <w:t>three</w:t>
        </w:r>
      </w:ins>
      <w:ins w:id="68" w:date="2022-11-14T10:50:32Z" w:author="s patni">
        <w:r>
          <w:rPr>
            <w:rFonts w:ascii="Times New Roman" w:hAnsi="Times New Roman"/>
            <w:outline w:val="0"/>
            <w:color w:val="0969da"/>
            <w:u w:color="0969da"/>
            <w:shd w:val="clear" w:color="auto" w:fill="ffffff"/>
            <w:rtl w:val="0"/>
            <w:lang w:val="en-US"/>
            <w14:textFill>
              <w14:solidFill>
                <w14:srgbClr w14:val="0969DA"/>
              </w14:solidFill>
            </w14:textFill>
          </w:rPr>
          <w:t xml:space="preserve"> component classes :</w:t>
        </w:r>
      </w:ins>
    </w:p>
    <w:p>
      <w:pPr>
        <w:pStyle w:val="Default"/>
        <w:numPr>
          <w:ilvl w:val="0"/>
          <w:numId w:val="13"/>
        </w:numPr>
        <w:spacing w:before="0" w:after="320" w:line="240" w:lineRule="auto"/>
        <w:rPr>
          <w:lang w:val="en-US"/>
        </w:rPr>
      </w:pPr>
      <w:ins w:id="69" w:date="2022-11-14T10:50:32Z" w:author="s patni">
        <w:r>
          <w:rPr>
            <w:rStyle w:val="Hyperlink.1"/>
            <w:rtl w:val="0"/>
            <w:lang w:val="en-US"/>
          </w:rPr>
          <w:t>Catalog to list products with their price</w:t>
        </w:r>
      </w:ins>
    </w:p>
    <w:p>
      <w:pPr>
        <w:pStyle w:val="Default"/>
        <w:numPr>
          <w:ilvl w:val="0"/>
          <w:numId w:val="13"/>
        </w:numPr>
        <w:spacing w:before="0" w:after="320" w:line="240" w:lineRule="auto"/>
        <w:rPr>
          <w:lang w:val="en-US"/>
        </w:rPr>
      </w:pPr>
      <w:ins w:id="70" w:date="2022-11-14T10:50:32Z" w:author="s patni">
        <w:r>
          <w:rPr>
            <w:rStyle w:val="Hyperlink.1"/>
            <w:rtl w:val="0"/>
            <w:lang w:val="en-US"/>
          </w:rPr>
          <w:t>Quote for a customer including line items of the products with total price</w:t>
        </w:r>
      </w:ins>
    </w:p>
    <w:p>
      <w:pPr>
        <w:pStyle w:val="Default"/>
        <w:numPr>
          <w:ilvl w:val="0"/>
          <w:numId w:val="13"/>
        </w:numPr>
        <w:spacing w:before="0" w:after="320" w:line="240" w:lineRule="auto"/>
        <w:rPr>
          <w:lang w:val="en-US"/>
        </w:rPr>
      </w:pPr>
      <w:ins w:id="71" w:date="2022-11-14T10:50:32Z" w:author="s patni">
        <w:r>
          <w:rPr>
            <w:rStyle w:val="Hyperlink.1"/>
            <w:rtl w:val="0"/>
            <w:lang w:val="en-US"/>
          </w:rPr>
          <w:t>Quote line item including products with unit price and quantity</w:t>
        </w:r>
      </w:ins>
    </w:p>
    <w:tbl>
      <w:tblPr>
        <w:tblW w:w="86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60"/>
        <w:gridCol w:w="2160"/>
        <w:gridCol w:w="2160"/>
        <w:gridCol w:w="2160"/>
      </w:tblGrid>
      <w:tr>
        <w:tblPrEx>
          <w:shd w:val="clear" w:color="auto" w:fill="4f81bd"/>
        </w:tblPrEx>
        <w:trPr>
          <w:trHeight w:val="570" w:hRule="atLeast"/>
          <w:tblHeader/>
        </w:trPr>
        <w:tc>
          <w:tcPr>
            <w:tcW w:type="dxa" w:w="216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80"/>
              <w:left w:type="dxa" w:w="80"/>
              <w:bottom w:type="dxa" w:w="80"/>
              <w:right w:type="dxa" w:w="80"/>
            </w:tcMar>
            <w:vAlign w:val="top"/>
          </w:tcPr>
          <w:p>
            <w:pPr>
              <w:pStyle w:val="Body B"/>
              <w:suppressAutoHyphens w:val="1"/>
              <w:outlineLvl w:val="0"/>
            </w:pPr>
            <w:r>
              <w:rPr>
                <w:rFonts w:ascii="Helvetica Neue" w:hAnsi="Helvetica Neue"/>
                <w:b w:val="1"/>
                <w:bCs w:val="1"/>
                <w:outline w:val="0"/>
                <w:color w:val="ffffff"/>
                <w:sz w:val="36"/>
                <w:szCs w:val="36"/>
                <w:u w:color="ffffff"/>
                <w:shd w:val="nil" w:color="auto" w:fill="auto"/>
                <w:rtl w:val="0"/>
                <w:lang w:val="en-US"/>
                <w14:textFill>
                  <w14:solidFill>
                    <w14:srgbClr w14:val="FFFFFF"/>
                  </w14:solidFill>
                </w14:textFill>
              </w:rPr>
              <w:t>Object</w:t>
            </w:r>
          </w:p>
        </w:tc>
        <w:tc>
          <w:tcPr>
            <w:tcW w:type="dxa" w:w="216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80"/>
              <w:left w:type="dxa" w:w="80"/>
              <w:bottom w:type="dxa" w:w="80"/>
              <w:right w:type="dxa" w:w="80"/>
            </w:tcMar>
            <w:vAlign w:val="top"/>
          </w:tcPr>
          <w:p>
            <w:pPr>
              <w:pStyle w:val="Body B"/>
              <w:suppressAutoHyphens w:val="1"/>
              <w:outlineLvl w:val="0"/>
            </w:pPr>
            <w:r>
              <w:rPr>
                <w:rFonts w:ascii="Helvetica Neue" w:hAnsi="Helvetica Neue"/>
                <w:b w:val="1"/>
                <w:bCs w:val="1"/>
                <w:outline w:val="0"/>
                <w:color w:val="ffffff"/>
                <w:sz w:val="36"/>
                <w:szCs w:val="36"/>
                <w:u w:color="ffffff"/>
                <w:shd w:val="nil" w:color="auto" w:fill="auto"/>
                <w:rtl w:val="0"/>
                <w:lang w:val="en-US"/>
                <w14:textFill>
                  <w14:solidFill>
                    <w14:srgbClr w14:val="FFFFFF"/>
                  </w14:solidFill>
                </w14:textFill>
              </w:rPr>
              <w:t>Field</w:t>
            </w:r>
          </w:p>
        </w:tc>
        <w:tc>
          <w:tcPr>
            <w:tcW w:type="dxa" w:w="216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80"/>
              <w:left w:type="dxa" w:w="80"/>
              <w:bottom w:type="dxa" w:w="80"/>
              <w:right w:type="dxa" w:w="80"/>
            </w:tcMar>
            <w:vAlign w:val="top"/>
          </w:tcPr>
          <w:p>
            <w:pPr>
              <w:pStyle w:val="Body B"/>
              <w:suppressAutoHyphens w:val="1"/>
              <w:outlineLvl w:val="0"/>
            </w:pPr>
            <w:r>
              <w:rPr>
                <w:rFonts w:ascii="Helvetica Neue" w:hAnsi="Helvetica Neue"/>
                <w:b w:val="1"/>
                <w:bCs w:val="1"/>
                <w:outline w:val="0"/>
                <w:color w:val="ffffff"/>
                <w:sz w:val="36"/>
                <w:szCs w:val="36"/>
                <w:u w:color="ffffff"/>
                <w:shd w:val="nil" w:color="auto" w:fill="auto"/>
                <w:rtl w:val="0"/>
                <w:lang w:val="en-US"/>
                <w14:textFill>
                  <w14:solidFill>
                    <w14:srgbClr w14:val="FFFFFF"/>
                  </w14:solidFill>
                </w14:textFill>
              </w:rPr>
              <w:t>Type</w:t>
            </w:r>
          </w:p>
        </w:tc>
        <w:tc>
          <w:tcPr>
            <w:tcW w:type="dxa" w:w="216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80"/>
              <w:left w:type="dxa" w:w="80"/>
              <w:bottom w:type="dxa" w:w="80"/>
              <w:right w:type="dxa" w:w="80"/>
            </w:tcMar>
            <w:vAlign w:val="top"/>
          </w:tcPr>
          <w:p/>
        </w:tc>
      </w:tr>
      <w:tr>
        <w:tblPrEx>
          <w:shd w:val="clear" w:color="auto" w:fill="ced7e7"/>
        </w:tblPrEx>
        <w:trPr>
          <w:trHeight w:val="710" w:hRule="atLeast"/>
        </w:trPr>
        <w:tc>
          <w:tcPr>
            <w:tcW w:type="dxa" w:w="216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rtl w:val="0"/>
              </w:rPr>
              <w:t>Product</w:t>
            </w:r>
          </w:p>
        </w:tc>
        <w:tc>
          <w:tcPr>
            <w:tcW w:type="dxa" w:w="216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Name</w:t>
            </w:r>
          </w:p>
        </w:tc>
        <w:tc>
          <w:tcPr>
            <w:tcW w:type="dxa" w:w="216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String</w:t>
            </w:r>
          </w:p>
        </w:tc>
        <w:tc>
          <w:tcPr>
            <w:tcW w:type="dxa" w:w="216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30" w:hRule="atLeast"/>
        </w:trPr>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B"/>
              <w:suppressAutoHyphens w:val="1"/>
              <w:outlineLvl w:val="0"/>
            </w:pPr>
            <w:r>
              <w:rPr>
                <w:rFonts w:ascii="Helvetica Neue" w:hAnsi="Helvetica Neue"/>
                <w:sz w:val="36"/>
                <w:szCs w:val="36"/>
                <w:rtl w:val="0"/>
              </w:rPr>
              <w:t>Description</w:t>
            </w: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B"/>
              <w:suppressAutoHyphens w:val="1"/>
              <w:outlineLvl w:val="0"/>
            </w:pPr>
            <w:r>
              <w:rPr>
                <w:rFonts w:ascii="Helvetica Neue" w:hAnsi="Helvetica Neue"/>
                <w:sz w:val="36"/>
                <w:szCs w:val="36"/>
                <w:shd w:val="nil" w:color="auto" w:fill="auto"/>
                <w:rtl w:val="0"/>
                <w:lang w:val="en-US"/>
              </w:rPr>
              <w:t>String</w:t>
            </w: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530" w:hRule="atLeast"/>
        </w:trPr>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rtl w:val="0"/>
              </w:rPr>
              <w:t>Unit Price</w:t>
            </w: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rtl w:val="0"/>
              </w:rPr>
              <w:t>Float</w:t>
            </w: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30" w:hRule="atLeast"/>
        </w:trPr>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B"/>
              <w:suppressAutoHyphens w:val="1"/>
              <w:outlineLvl w:val="0"/>
            </w:pPr>
            <w:r>
              <w:rPr>
                <w:rFonts w:ascii="Helvetica Neue" w:hAnsi="Helvetica Neue"/>
                <w:sz w:val="36"/>
                <w:szCs w:val="36"/>
                <w:rtl w:val="0"/>
              </w:rPr>
              <w:t>Quote</w:t>
            </w: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B"/>
              <w:suppressAutoHyphens w:val="1"/>
              <w:outlineLvl w:val="0"/>
            </w:pPr>
            <w:r>
              <w:rPr>
                <w:rFonts w:ascii="Helvetica Neue" w:hAnsi="Helvetica Neue"/>
                <w:sz w:val="36"/>
                <w:szCs w:val="36"/>
                <w:rtl w:val="0"/>
              </w:rPr>
              <w:t>Customer</w:t>
            </w: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B"/>
              <w:suppressAutoHyphens w:val="1"/>
              <w:outlineLvl w:val="0"/>
            </w:pPr>
            <w:r>
              <w:rPr>
                <w:rFonts w:ascii="Helvetica Neue" w:hAnsi="Helvetica Neue"/>
                <w:sz w:val="36"/>
                <w:szCs w:val="36"/>
                <w:rtl w:val="0"/>
              </w:rPr>
              <w:t>String</w:t>
            </w: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530" w:hRule="atLeast"/>
        </w:trPr>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rtl w:val="0"/>
              </w:rPr>
              <w:t>Quote Date</w:t>
            </w: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rtl w:val="0"/>
              </w:rPr>
              <w:t>Date</w:t>
            </w: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30" w:hRule="atLeast"/>
        </w:trPr>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rtl w:val="0"/>
              </w:rPr>
              <w:t>Address</w:t>
            </w: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rtl w:val="0"/>
              </w:rPr>
              <w:t>Object</w:t>
            </w: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30" w:hRule="atLeast"/>
        </w:trPr>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rtl w:val="0"/>
              </w:rPr>
              <w:t>Quote Line</w:t>
            </w: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rtl w:val="0"/>
              </w:rPr>
              <w:t>Object</w:t>
            </w: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30" w:hRule="atLeast"/>
        </w:trPr>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rtl w:val="0"/>
              </w:rPr>
              <w:t>Total Price</w:t>
            </w: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rtl w:val="0"/>
              </w:rPr>
              <w:t>Float</w:t>
            </w: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30" w:hRule="atLeast"/>
        </w:trPr>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rtl w:val="0"/>
              </w:rPr>
              <w:t>Quote Line</w:t>
            </w: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rtl w:val="0"/>
              </w:rPr>
              <w:t>Product</w:t>
            </w: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rtl w:val="0"/>
              </w:rPr>
              <w:t>Object</w:t>
            </w: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30" w:hRule="atLeast"/>
        </w:trPr>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rtl w:val="0"/>
              </w:rPr>
              <w:t>Quantity</w:t>
            </w: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rtl w:val="0"/>
              </w:rPr>
              <w:t>Long</w:t>
            </w: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30" w:hRule="atLeast"/>
        </w:trPr>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rtl w:val="0"/>
              </w:rPr>
              <w:t>Unit Price</w:t>
            </w: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B"/>
              <w:suppressAutoHyphens w:val="1"/>
              <w:outlineLvl w:val="0"/>
            </w:pPr>
            <w:r>
              <w:rPr>
                <w:rFonts w:ascii="Helvetica Neue" w:hAnsi="Helvetica Neue"/>
                <w:sz w:val="36"/>
                <w:szCs w:val="36"/>
                <w:rtl w:val="0"/>
              </w:rPr>
              <w:t>Float</w:t>
            </w:r>
          </w:p>
        </w:tc>
        <w:tc>
          <w:tcPr>
            <w:tcW w:type="dxa" w:w="21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bl>
    <w:p>
      <w:pPr>
        <w:pStyle w:val="Default"/>
        <w:spacing w:before="0" w:after="320" w:line="240" w:lineRule="auto"/>
        <w:rPr>
          <w:ins w:id="72" w:date="2022-07-28T07:15:00Z" w:author="s patni"/>
          <w:rStyle w:val="None A"/>
        </w:rPr>
      </w:pPr>
    </w:p>
    <w:p>
      <w:pPr>
        <w:pStyle w:val="Default"/>
        <w:spacing w:before="0" w:after="320" w:line="240" w:lineRule="auto"/>
        <w:rPr>
          <w:ins w:id="73" w:date="2022-07-28T07:15:00Z" w:author="s patni"/>
          <w:rStyle w:val="None A"/>
        </w:rPr>
      </w:pPr>
    </w:p>
    <w:p>
      <w:pPr>
        <w:pStyle w:val="Default"/>
        <w:spacing w:before="0" w:after="320" w:line="240" w:lineRule="auto"/>
        <w:rPr>
          <w:ins w:id="74" w:date="2022-07-28T07:15:00Z" w:author="s patni"/>
          <w:rStyle w:val="Hyperlink.1"/>
        </w:rPr>
      </w:pPr>
      <w:ins w:id="75" w:date="2022-07-28T07:15:00Z" w:author="s patni">
        <w:r>
          <w:rPr>
            <w:rStyle w:val="Hyperlink.1"/>
            <w:rtl w:val="0"/>
            <w:lang w:val="en-US"/>
          </w:rPr>
          <w:t>Software</w:t>
        </w:r>
      </w:ins>
    </w:p>
    <w:p>
      <w:pPr>
        <w:pStyle w:val="Default"/>
        <w:spacing w:before="0" w:after="320" w:line="240" w:lineRule="auto"/>
        <w:rPr>
          <w:ins w:id="76" w:date="2022-07-28T07:15:00Z" w:author="s patni"/>
          <w:rStyle w:val="Hyperlink.1"/>
          <w:rFonts w:ascii="Times New Roman" w:cs="Times New Roman" w:hAnsi="Times New Roman" w:eastAsia="Times New Roman"/>
          <w:outline w:val="0"/>
          <w:color w:val="0969da"/>
          <w:u w:color="0969da"/>
          <w:shd w:val="clear" w:color="auto" w:fill="ffffff"/>
          <w14:textOutline w14:w="12700" w14:cap="flat">
            <w14:noFill/>
            <w14:miter w14:lim="400000"/>
          </w14:textOutline>
          <w14:textFill>
            <w14:solidFill>
              <w14:srgbClr w14:val="0969DA"/>
            </w14:solidFill>
          </w14:textFill>
        </w:rPr>
      </w:pPr>
    </w:p>
    <w:p>
      <w:pPr>
        <w:pStyle w:val="Default"/>
        <w:spacing w:before="0" w:after="320" w:line="240" w:lineRule="auto"/>
        <w:rPr>
          <w:ins w:id="77" w:date="2022-07-28T07:15:00Z" w:author="s patni"/>
          <w:rStyle w:val="Hyperlink.1"/>
        </w:rPr>
      </w:pPr>
      <w:ins w:id="78" w:date="2022-07-28T07:15:00Z" w:author="s patni">
        <w:r>
          <w:rPr>
            <w:rStyle w:val="Hyperlink.1"/>
            <w:rtl w:val="0"/>
            <w:lang w:val="en-US"/>
          </w:rPr>
          <w:t>This book will use following software for the coding problems.</w:t>
        </w:r>
      </w:ins>
    </w:p>
    <w:p>
      <w:pPr>
        <w:pStyle w:val="Default"/>
        <w:spacing w:before="0" w:after="320" w:line="240" w:lineRule="auto"/>
        <w:rPr>
          <w:ins w:id="79" w:date="2022-07-28T07:15:00Z" w:author="s patni"/>
          <w:rStyle w:val="Hyperlink.1"/>
        </w:rPr>
      </w:pPr>
      <w:ins w:id="80" w:date="2022-07-28T07:15:00Z" w:author="s patni">
        <w:r>
          <w:rPr>
            <w:rStyle w:val="Hyperlink.1"/>
            <w:rtl w:val="0"/>
            <w:lang w:val="en-US"/>
          </w:rPr>
          <w:t>1. Micronaut</w:t>
        </w:r>
      </w:ins>
    </w:p>
    <w:p>
      <w:pPr>
        <w:pStyle w:val="Default"/>
        <w:spacing w:before="0" w:after="320" w:line="240" w:lineRule="auto"/>
        <w:rPr>
          <w:ins w:id="81" w:date="2022-07-28T07:15:00Z" w:author="s patni"/>
          <w:rStyle w:val="None A"/>
          <w:lang w:val="fr-FR"/>
        </w:rPr>
      </w:pPr>
    </w:p>
    <w:p>
      <w:pPr>
        <w:pStyle w:val="Default"/>
        <w:spacing w:before="0" w:after="320" w:line="240" w:lineRule="auto"/>
        <w:rPr>
          <w:del w:id="82" w:date="2022-07-28T07:01:00Z" w:author="s patni"/>
          <w:rFonts w:ascii="Times New Roman" w:cs="Times New Roman" w:hAnsi="Times New Roman" w:eastAsia="Times New Roman"/>
          <w:b w:val="1"/>
          <w:bCs w:val="1"/>
          <w:outline w:val="0"/>
          <w:color w:val="24292f"/>
          <w:u w:color="24292f"/>
          <w:shd w:val="clear" w:color="auto" w:fill="ffffff"/>
          <w:lang w:val="fr-FR"/>
          <w14:textFill>
            <w14:solidFill>
              <w14:srgbClr w14:val="24292F"/>
            </w14:solidFill>
          </w14:textFill>
        </w:rPr>
      </w:pPr>
      <w:del w:id="83" w:date="2022-07-28T07:01:00Z" w:author="s patni">
        <w:r>
          <w:rPr>
            <w:rFonts w:ascii="Times New Roman" w:hAnsi="Times New Roman"/>
            <w:b w:val="1"/>
            <w:bCs w:val="1"/>
            <w:outline w:val="0"/>
            <w:color w:val="24292f"/>
            <w:u w:color="24292f"/>
            <w:shd w:val="clear" w:color="auto" w:fill="ffffff"/>
            <w:rtl w:val="0"/>
            <w:lang w:val="fr-FR"/>
            <w14:textFill>
              <w14:solidFill>
                <w14:srgbClr w14:val="24292F"/>
              </w14:solidFill>
            </w14:textFill>
          </w:rPr>
          <w:delText>Installation</w:delText>
        </w:r>
      </w:del>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lang w:val="it-IT"/>
          <w14:textFill>
            <w14:solidFill>
              <w14:srgbClr w14:val="24292F"/>
            </w14:solidFill>
          </w14:textFill>
        </w:rPr>
      </w:pPr>
      <w:r>
        <w:rPr>
          <w:rStyle w:val="Hyperlink.0"/>
          <w:rFonts w:ascii="Times New Roman" w:cs="Times New Roman" w:hAnsi="Times New Roman" w:eastAsia="Times New Roman"/>
          <w:outline w:val="0"/>
          <w:color w:val="0000ff"/>
          <w:u w:val="single" w:color="0000ff"/>
          <w:shd w:val="clear" w:color="auto" w:fill="ffffff"/>
          <w:lang w:val="it-IT"/>
          <w14:textOutline w14:w="12700" w14:cap="flat">
            <w14:noFill/>
            <w14:miter w14:lim="400000"/>
          </w14:textOutline>
          <w14:textFill>
            <w14:solidFill>
              <w14:srgbClr w14:val="0000FF"/>
            </w14:solidFill>
          </w14:textFill>
        </w:rPr>
        <w:fldChar w:fldCharType="begin" w:fldLock="0"/>
      </w:r>
      <w:r>
        <w:rPr>
          <w:rStyle w:val="Hyperlink.0"/>
          <w:rFonts w:ascii="Times New Roman" w:cs="Times New Roman" w:hAnsi="Times New Roman" w:eastAsia="Times New Roman"/>
          <w:outline w:val="0"/>
          <w:color w:val="0000ff"/>
          <w:u w:val="single" w:color="0000ff"/>
          <w:shd w:val="clear" w:color="auto" w:fill="ffffff"/>
          <w:lang w:val="it-IT"/>
          <w14:textOutline w14:w="12700" w14:cap="flat">
            <w14:noFill/>
            <w14:miter w14:lim="400000"/>
          </w14:textOutline>
          <w14:textFill>
            <w14:solidFill>
              <w14:srgbClr w14:val="0000FF"/>
            </w14:solidFill>
          </w14:textFill>
        </w:rPr>
        <w:instrText xml:space="preserve"> HYPERLINK "https://micronaut.io/download/"</w:instrText>
      </w:r>
      <w:r>
        <w:rPr>
          <w:rStyle w:val="Hyperlink.0"/>
          <w:rFonts w:ascii="Times New Roman" w:cs="Times New Roman" w:hAnsi="Times New Roman" w:eastAsia="Times New Roman"/>
          <w:outline w:val="0"/>
          <w:color w:val="0000ff"/>
          <w:u w:val="single" w:color="0000ff"/>
          <w:shd w:val="clear" w:color="auto" w:fill="ffffff"/>
          <w:lang w:val="it-IT"/>
          <w14:textOutline w14:w="12700" w14:cap="flat">
            <w14:noFill/>
            <w14:miter w14:lim="400000"/>
          </w14:textOutline>
          <w14:textFill>
            <w14:solidFill>
              <w14:srgbClr w14:val="0000FF"/>
            </w14:solidFill>
          </w14:textFill>
        </w:rPr>
        <w:fldChar w:fldCharType="separate" w:fldLock="0"/>
      </w:r>
      <w:r>
        <w:rPr>
          <w:rStyle w:val="Hyperlink.0"/>
          <w:rFonts w:ascii="Times New Roman" w:hAnsi="Times New Roman"/>
          <w:outline w:val="0"/>
          <w:color w:val="0000ff"/>
          <w:u w:val="single" w:color="0000ff"/>
          <w:shd w:val="clear" w:color="auto" w:fill="ffffff"/>
          <w:rtl w:val="0"/>
          <w:lang w:val="it-IT"/>
          <w14:textOutline w14:w="12700" w14:cap="flat">
            <w14:noFill/>
            <w14:miter w14:lim="400000"/>
          </w14:textOutline>
          <w14:textFill>
            <w14:solidFill>
              <w14:srgbClr w14:val="0000FF"/>
            </w14:solidFill>
          </w14:textFill>
        </w:rPr>
        <w:t>https://micronaut.io/download/</w:t>
      </w:r>
      <w:r>
        <w:rPr>
          <w:lang w:val="it-IT"/>
        </w:rPr>
        <w:fldChar w:fldCharType="end" w:fldLock="0"/>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INSTALLING WITH SDKMAN! </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This tool makes installing the Micronaut framework on any Unix based platform (Mac OSX, Linux, Cygwin, Solaris, or FreeBSD) easy.</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Simply open a new terminal and enter:</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 $ curl -s </w:t>
      </w:r>
      <w:r>
        <w:rPr>
          <w:rStyle w:val="Hyperlink.1"/>
        </w:rPr>
        <w:fldChar w:fldCharType="begin" w:fldLock="0"/>
      </w:r>
      <w:r>
        <w:rPr>
          <w:rStyle w:val="Hyperlink.1"/>
        </w:rPr>
        <w:instrText xml:space="preserve"> HYPERLINK "https://get.sdkman.io/"</w:instrText>
      </w:r>
      <w:r>
        <w:rPr>
          <w:rStyle w:val="Hyperlink.1"/>
        </w:rPr>
        <w:fldChar w:fldCharType="separate" w:fldLock="0"/>
      </w:r>
      <w:r>
        <w:rPr>
          <w:rStyle w:val="Hyperlink.1"/>
          <w:rtl w:val="0"/>
          <w:lang w:val="en-US"/>
        </w:rPr>
        <w:t>https://get.sdkman.io</w:t>
      </w:r>
      <w:r>
        <w:rPr/>
        <w:fldChar w:fldCharType="end" w:fldLock="0"/>
      </w:r>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 | bash </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Follow the on-screen instructions to complete installation. Open a new terminal or type the command: </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 source "$HOME/.sdkman/bin/sdkman-init.sh" </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Then install the latest stable version of the framework: </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 sdk install micronaut </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If prompted, make this your default version. </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After installation is complete it can be tested with: </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 mn --version </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That</w:t>
      </w:r>
      <w:r>
        <w:rPr>
          <w:rStyle w:val="None"/>
          <w:rFonts w:ascii="Times New Roman" w:hAnsi="Times New Roman" w:hint="default"/>
          <w:outline w:val="0"/>
          <w:color w:val="24292f"/>
          <w:u w:color="24292f"/>
          <w:shd w:val="clear" w:color="auto" w:fill="ffffff"/>
          <w:rtl w:val="0"/>
          <w:lang w:val="en-US"/>
          <w14:textFill>
            <w14:solidFill>
              <w14:srgbClr w14:val="24292F"/>
            </w14:solidFill>
          </w14:textFill>
        </w:rPr>
        <w:t>’</w:t>
      </w:r>
      <w:r>
        <w:rPr>
          <w:rStyle w:val="None"/>
          <w:rFonts w:ascii="Times New Roman" w:hAnsi="Times New Roman"/>
          <w:outline w:val="0"/>
          <w:color w:val="24292f"/>
          <w:u w:color="24292f"/>
          <w:shd w:val="clear" w:color="auto" w:fill="ffffff"/>
          <w:rtl w:val="0"/>
          <w:lang w:val="en-US"/>
          <w14:textFill>
            <w14:solidFill>
              <w14:srgbClr w14:val="24292F"/>
            </w14:solidFill>
          </w14:textFill>
        </w:rPr>
        <w:t>s all there is to it!</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Now let</w:t>
      </w:r>
      <w:r>
        <w:rPr>
          <w:rStyle w:val="None"/>
          <w:rFonts w:ascii="Times New Roman" w:hAnsi="Times New Roman" w:hint="default"/>
          <w:outline w:val="0"/>
          <w:color w:val="24292f"/>
          <w:u w:color="24292f"/>
          <w:shd w:val="clear" w:color="auto" w:fill="ffffff"/>
          <w:rtl w:val="0"/>
          <w:lang w:val="en-US"/>
          <w14:textFill>
            <w14:solidFill>
              <w14:srgbClr w14:val="24292F"/>
            </w14:solidFill>
          </w14:textFill>
        </w:rPr>
        <w:t>’</w:t>
      </w:r>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s create </w:t>
      </w:r>
      <w:r>
        <w:rPr>
          <w:rStyle w:val="None"/>
          <w:rFonts w:ascii="Times New Roman" w:hAnsi="Times New Roman" w:hint="default"/>
          <w:outline w:val="0"/>
          <w:color w:val="24292f"/>
          <w:u w:color="24292f"/>
          <w:shd w:val="clear" w:color="auto" w:fill="ffffff"/>
          <w:rtl w:val="0"/>
          <w:lang w:val="en-US"/>
          <w14:textFill>
            <w14:solidFill>
              <w14:srgbClr w14:val="24292F"/>
            </w14:solidFill>
          </w14:textFill>
        </w:rPr>
        <w:t>“</w:t>
      </w:r>
      <w:r>
        <w:rPr>
          <w:rStyle w:val="None"/>
          <w:rFonts w:ascii="Times New Roman" w:hAnsi="Times New Roman"/>
          <w:outline w:val="0"/>
          <w:color w:val="24292f"/>
          <w:u w:color="24292f"/>
          <w:shd w:val="clear" w:color="auto" w:fill="ffffff"/>
          <w:rtl w:val="0"/>
          <w:lang w:val="en-US"/>
          <w14:textFill>
            <w14:solidFill>
              <w14:srgbClr w14:val="24292F"/>
            </w14:solidFill>
          </w14:textFill>
        </w:rPr>
        <w:t>hello from Micronaut</w:t>
      </w:r>
      <w:r>
        <w:rPr>
          <w:rStyle w:val="None"/>
          <w:rFonts w:ascii="Times New Roman" w:hAnsi="Times New Roman" w:hint="default"/>
          <w:outline w:val="0"/>
          <w:color w:val="24292f"/>
          <w:u w:color="24292f"/>
          <w:shd w:val="clear" w:color="auto" w:fill="ffffff"/>
          <w:rtl w:val="0"/>
          <w:lang w:val="en-US"/>
          <w14:textFill>
            <w14:solidFill>
              <w14:srgbClr w14:val="24292F"/>
            </w14:solidFill>
          </w14:textFill>
        </w:rPr>
        <w:t>”</w:t>
      </w:r>
      <w:r>
        <w:rPr>
          <w:rStyle w:val="None"/>
          <w:rFonts w:ascii="Times New Roman" w:hAnsi="Times New Roman"/>
          <w:outline w:val="0"/>
          <w:color w:val="24292f"/>
          <w:u w:color="24292f"/>
          <w:shd w:val="clear" w:color="auto" w:fill="ffffff"/>
          <w:rtl w:val="0"/>
          <w:lang w:val="en-US"/>
          <w14:textFill>
            <w14:solidFill>
              <w14:srgbClr w14:val="24292F"/>
            </w14:solidFill>
          </w14:textFill>
        </w:rPr>
        <w:t>.</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Assumption micronaut 3,  gradle  and jdk</w:t>
      </w:r>
      <w:ins w:id="84" w:date="2022-10-22T16:33:33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t>11</w:t>
        </w:r>
      </w:ins>
      <w:ins w:id="85" w:date="2022-08-02T11:43:00Z" w:author="sanjay patni">
        <w:del w:id="86" w:date="2022-10-22T16:33:32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delText>8</w:delText>
          </w:r>
        </w:del>
      </w:ins>
      <w:del w:id="87" w:date="2022-08-02T11:43:00Z" w:author="sanjay patni">
        <w:r>
          <w:rPr>
            <w:rStyle w:val="None"/>
            <w:rFonts w:ascii="Times New Roman" w:hAnsi="Times New Roman"/>
            <w:outline w:val="0"/>
            <w:color w:val="24292f"/>
            <w:u w:color="24292f"/>
            <w:shd w:val="clear" w:color="auto" w:fill="ffffff"/>
            <w:rtl w:val="0"/>
            <w:lang w:val="en-US"/>
            <w14:textFill>
              <w14:solidFill>
                <w14:srgbClr w14:val="24292F"/>
              </w14:solidFill>
            </w14:textFill>
          </w:rPr>
          <w:delText>11</w:delText>
        </w:r>
      </w:del>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 is installed.</w:t>
      </w:r>
    </w:p>
    <w:p>
      <w:pPr>
        <w:pStyle w:val="Default"/>
        <w:spacing w:before="0" w:after="320" w:line="240" w:lineRule="auto"/>
        <w:rPr>
          <w:ins w:id="88" w:date="2022-07-28T07: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mn create-app hello-world </w:t>
      </w:r>
    </w:p>
    <w:p>
      <w:pPr>
        <w:pStyle w:val="Default"/>
        <w:spacing w:before="0" w:after="320" w:line="240" w:lineRule="auto"/>
        <w:rPr>
          <w:ins w:id="89" w:date="2022-10-22T16:45:47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ins w:id="90" w:date="2022-07-28T07:11:00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t>2. JDK</w:t>
        </w:r>
      </w:ins>
      <w:ins w:id="91" w:date="2022-10-22T16:45:47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 11</w:t>
        </w:r>
      </w:ins>
    </w:p>
    <w:p>
      <w:pPr>
        <w:pStyle w:val="Default"/>
        <w:spacing w:before="0" w:after="320" w:line="240" w:lineRule="auto"/>
        <w:rPr>
          <w:ins w:id="92" w:date="2022-07-28T07:11:00Z" w:author="s patni"/>
          <w:del w:id="93" w:date="2022-10-22T16:45:46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ins w:id="94" w:date="2022-10-22T16:45:47Z" w:author="s patni">
        <w:r>
          <w:rPr>
            <w:rStyle w:val="Hyperlink.2"/>
          </w:rPr>
          <w:fldChar w:fldCharType="begin" w:fldLock="0"/>
        </w:r>
      </w:ins>
      <w:ins w:id="95" w:date="2022-10-22T16:45:47Z" w:author="s patni">
        <w:r>
          <w:rPr>
            <w:rStyle w:val="Hyperlink.2"/>
          </w:rPr>
          <w:instrText xml:space="preserve"> HYPERLINK "https://jdk.java.net/archive/"</w:instrText>
        </w:r>
      </w:ins>
      <w:ins w:id="96" w:date="2022-10-22T16:45:47Z" w:author="s patni">
        <w:r>
          <w:rPr>
            <w:rStyle w:val="Hyperlink.2"/>
          </w:rPr>
          <w:fldChar w:fldCharType="separate" w:fldLock="0"/>
        </w:r>
      </w:ins>
      <w:ins w:id="97" w:date="2022-10-22T16:45:47Z" w:author="s patni">
        <w:r>
          <w:rPr>
            <w:rStyle w:val="Hyperlink.2"/>
            <w:rtl w:val="0"/>
            <w:lang w:val="en-US"/>
          </w:rPr>
          <w:t>https://jdk.java.net/archive/</w:t>
        </w:r>
      </w:ins>
      <w:ins w:id="98" w:date="2022-10-22T16:45:47Z" w:author="s patni">
        <w:r>
          <w:rPr/>
          <w:fldChar w:fldCharType="end" w:fldLock="0"/>
        </w:r>
      </w:ins>
      <w:ins w:id="99" w:date="2022-07-28T07:11:00Z" w:author="s patni">
        <w:del w:id="100" w:date="2022-10-22T16:45:36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delText xml:space="preserve"> </w:delText>
          </w:r>
        </w:del>
      </w:ins>
      <w:ins w:id="101" w:date="2022-10-22T16:33:40Z" w:author="s patni">
        <w:del w:id="102" w:date="2022-10-22T16:45:36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delText>11</w:delText>
          </w:r>
        </w:del>
      </w:ins>
      <w:ins w:id="103" w:date="2022-07-28T07:11:00Z" w:author="s patni">
        <w:del w:id="104" w:date="2022-10-22T16:33:39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delText>8</w:delText>
          </w:r>
        </w:del>
      </w:ins>
    </w:p>
    <w:p>
      <w:pPr>
        <w:pStyle w:val="Default"/>
        <w:spacing w:before="0" w:after="320" w:line="240" w:lineRule="auto"/>
        <w:rPr>
          <w:ins w:id="105" w:date="2022-10-22T16:33:55Z" w:author="s patni"/>
          <w:del w:id="106" w:date="2022-10-22T16:45:46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ins w:id="107" w:date="2022-10-22T16:33:55Z" w:author="s patni">
        <w:del w:id="108" w:date="2022-10-22T16:45:46Z" w:author="s patni">
          <w:r>
            <w:rPr>
              <w:rStyle w:val="Hyperlink.2"/>
              <w:rtl w:val="0"/>
              <w:lang w:val="en-US"/>
            </w:rPr>
            <w:delText>https://jdk.java.net/java-se-ri/11</w:delText>
          </w:r>
        </w:del>
      </w:ins>
    </w:p>
    <w:p>
      <w:pPr>
        <w:pStyle w:val="Default"/>
        <w:spacing w:before="0" w:after="320" w:line="240" w:lineRule="auto"/>
        <w:rPr>
          <w:ins w:id="109" w:date="2022-07-28T07: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ins w:id="110" w:date="2022-07-28T07:11:00Z" w:author="s patni">
        <w:del w:id="111" w:date="2022-10-22T16:33:52Z" w:author="s patni">
          <w:r>
            <w:rPr>
              <w:rStyle w:val="Hyperlink.2"/>
              <w:rtl w:val="0"/>
              <w:lang w:val="en-US"/>
            </w:rPr>
            <w:delText>https://jdk.java.net/java-se-ri/8-MR4</w:delText>
          </w:r>
        </w:del>
      </w:ins>
    </w:p>
    <w:p>
      <w:pPr>
        <w:pStyle w:val="Default"/>
        <w:spacing w:before="0" w:after="320" w:line="240" w:lineRule="auto"/>
        <w:rPr>
          <w:ins w:id="112" w:date="2022-07-28T07: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113" w:date="2022-07-28T07: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ins w:id="114" w:date="2022-07-28T07:11:00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t>3. POSTMAN</w:t>
        </w:r>
      </w:ins>
    </w:p>
    <w:p>
      <w:pPr>
        <w:pStyle w:val="Default"/>
        <w:spacing w:before="0" w:after="320" w:line="240" w:lineRule="auto"/>
        <w:rPr>
          <w:ins w:id="115" w:date="2022-07-28T07: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ins w:id="116" w:date="2022-07-28T07:11:00Z" w:author="s patni">
        <w:r>
          <w:rPr>
            <w:rStyle w:val="Hyperlink.2"/>
          </w:rPr>
          <w:fldChar w:fldCharType="begin" w:fldLock="0"/>
        </w:r>
      </w:ins>
      <w:ins w:id="117" w:date="2022-07-28T07:11:00Z" w:author="s patni">
        <w:r>
          <w:rPr>
            <w:rStyle w:val="Hyperlink.2"/>
          </w:rPr>
          <w:instrText xml:space="preserve"> HYPERLINK "https://www.postman.com/downloads/"</w:instrText>
        </w:r>
      </w:ins>
      <w:ins w:id="118" w:date="2022-07-28T07:11:00Z" w:author="s patni">
        <w:r>
          <w:rPr>
            <w:rStyle w:val="Hyperlink.2"/>
          </w:rPr>
          <w:fldChar w:fldCharType="separate" w:fldLock="0"/>
        </w:r>
      </w:ins>
      <w:ins w:id="119" w:date="2022-07-28T07:11:00Z" w:author="s patni">
        <w:r>
          <w:rPr>
            <w:rStyle w:val="Hyperlink.2"/>
            <w:rtl w:val="0"/>
            <w:lang w:val="en-US"/>
          </w:rPr>
          <w:t>https://www.po</w:t>
        </w:r>
      </w:ins>
      <w:ins w:id="120" w:date="2022-07-28T07:11:00Z" w:author="s patni">
        <w:r>
          <w:rPr>
            <w:rStyle w:val="Hyperlink.2"/>
            <w:rtl w:val="0"/>
            <w:lang w:val="en-US"/>
          </w:rPr>
          <w:t>stman.com/downloads/</w:t>
        </w:r>
      </w:ins>
      <w:ins w:id="121" w:date="2022-07-28T07:11:00Z" w:author="s patni">
        <w:r>
          <w:rPr/>
          <w:fldChar w:fldCharType="end" w:fldLock="0"/>
        </w:r>
      </w:ins>
    </w:p>
    <w:p>
      <w:pPr>
        <w:pStyle w:val="Default"/>
        <w:spacing w:before="0" w:after="320" w:line="240" w:lineRule="auto"/>
        <w:rPr>
          <w:ins w:id="122" w:date="2022-07-28T07: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123" w:date="2022-07-28T07: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ins w:id="124" w:date="2022-07-28T07:11:00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t>4 CURL</w:t>
        </w:r>
      </w:ins>
    </w:p>
    <w:p>
      <w:pPr>
        <w:pStyle w:val="Default"/>
        <w:spacing w:before="0" w:after="320" w:line="240" w:lineRule="auto"/>
        <w:rPr>
          <w:ins w:id="125" w:date="2022-07-28T07: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ins w:id="126" w:date="2022-07-28T07:11:00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t>https://curl.se/download.html</w:t>
        </w:r>
      </w:ins>
    </w:p>
    <w:p>
      <w:pPr>
        <w:pStyle w:val="Default"/>
        <w:spacing w:before="0" w:after="320" w:line="240" w:lineRule="auto"/>
        <w:rPr>
          <w:ins w:id="127" w:date="2022-07-28T07: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ins w:id="128" w:date="2022-07-28T07:11:00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5. You have </w:t>
        </w:r>
      </w:ins>
      <w:ins w:id="129" w:date="2022-07-28T07:11:00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t>a 2 choices</w:t>
        </w:r>
      </w:ins>
      <w:ins w:id="130" w:date="2022-07-28T07:11:00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 to use IDE </w:t>
        </w:r>
      </w:ins>
    </w:p>
    <w:p>
      <w:pPr>
        <w:pStyle w:val="Default"/>
        <w:numPr>
          <w:ilvl w:val="0"/>
          <w:numId w:val="15"/>
        </w:numPr>
        <w:bidi w:val="0"/>
        <w:spacing w:before="0" w:after="320" w:line="240" w:lineRule="auto"/>
        <w:ind w:right="0"/>
        <w:jc w:val="left"/>
        <w:rPr>
          <w:rtl w:val="0"/>
          <w:lang w:val="en-US"/>
        </w:rPr>
      </w:pPr>
      <w:ins w:id="131" w:date="2022-07-28T07:11:00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t>Visual Studio Code</w:t>
        </w:r>
      </w:ins>
    </w:p>
    <w:p>
      <w:pPr>
        <w:pStyle w:val="Default"/>
        <w:spacing w:before="0" w:after="320" w:line="240" w:lineRule="auto"/>
        <w:rPr>
          <w:ins w:id="132" w:date="2022-07-28T07: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ins w:id="133" w:date="2022-07-28T07:11:00Z" w:author="s patni">
        <w:r>
          <w:rPr>
            <w:rStyle w:val="Hyperlink.2"/>
          </w:rPr>
          <w:fldChar w:fldCharType="begin" w:fldLock="0"/>
        </w:r>
      </w:ins>
      <w:ins w:id="134" w:date="2022-07-28T07:11:00Z" w:author="s patni">
        <w:r>
          <w:rPr>
            <w:rStyle w:val="Hyperlink.2"/>
          </w:rPr>
          <w:instrText xml:space="preserve"> HYPERLINK "https://code.visualstudio.com/download"</w:instrText>
        </w:r>
      </w:ins>
      <w:ins w:id="135" w:date="2022-07-28T07:11:00Z" w:author="s patni">
        <w:r>
          <w:rPr>
            <w:rStyle w:val="Hyperlink.2"/>
          </w:rPr>
          <w:fldChar w:fldCharType="separate" w:fldLock="0"/>
        </w:r>
      </w:ins>
      <w:ins w:id="136" w:date="2022-07-28T07:11:00Z" w:author="s patni">
        <w:r>
          <w:rPr>
            <w:rStyle w:val="Hyperlink.2"/>
            <w:rtl w:val="0"/>
            <w:lang w:val="en-US"/>
          </w:rPr>
          <w:t>https://code.visualstudio.com/download</w:t>
        </w:r>
      </w:ins>
      <w:ins w:id="137" w:date="2022-07-28T07:11:00Z" w:author="s patni">
        <w:r>
          <w:rPr/>
          <w:fldChar w:fldCharType="end" w:fldLock="0"/>
        </w:r>
      </w:ins>
    </w:p>
    <w:p>
      <w:pPr>
        <w:pStyle w:val="Default"/>
        <w:spacing w:before="0" w:after="320" w:line="240" w:lineRule="auto"/>
        <w:rPr>
          <w:ins w:id="138" w:date="2022-07-28T07: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numPr>
          <w:ilvl w:val="0"/>
          <w:numId w:val="15"/>
        </w:numPr>
        <w:bidi w:val="0"/>
        <w:spacing w:before="0" w:after="320" w:line="240" w:lineRule="auto"/>
        <w:ind w:right="0"/>
        <w:jc w:val="left"/>
        <w:rPr>
          <w:rtl w:val="0"/>
          <w:lang w:val="en-US"/>
        </w:rPr>
      </w:pPr>
      <w:ins w:id="139" w:date="2022-07-28T07:11:00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t>Intelli</w:t>
        </w:r>
      </w:ins>
      <w:ins w:id="140" w:date="2022-07-28T07:11:00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 J </w:t>
        </w:r>
      </w:ins>
    </w:p>
    <w:p>
      <w:pPr>
        <w:pStyle w:val="Default"/>
        <w:spacing w:before="0" w:after="320" w:line="240" w:lineRule="auto"/>
        <w:rPr>
          <w:ins w:id="141" w:date="2022-07-28T07: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ins w:id="142" w:date="2022-07-28T07:11:00Z" w:author="s patni">
        <w:r>
          <w:rPr>
            <w:rStyle w:val="Hyperlink.2"/>
          </w:rPr>
          <w:fldChar w:fldCharType="begin" w:fldLock="0"/>
        </w:r>
      </w:ins>
      <w:ins w:id="143" w:date="2022-07-28T07:11:00Z" w:author="s patni">
        <w:r>
          <w:rPr>
            <w:rStyle w:val="Hyperlink.2"/>
          </w:rPr>
          <w:instrText xml:space="preserve"> HYPERLINK "https://www.jetbrains.com/idea/download/"</w:instrText>
        </w:r>
      </w:ins>
      <w:ins w:id="144" w:date="2022-07-28T07:11:00Z" w:author="s patni">
        <w:r>
          <w:rPr>
            <w:rStyle w:val="Hyperlink.2"/>
          </w:rPr>
          <w:fldChar w:fldCharType="separate" w:fldLock="0"/>
        </w:r>
      </w:ins>
      <w:ins w:id="145" w:date="2022-07-28T07:11:00Z" w:author="s patni">
        <w:r>
          <w:rPr>
            <w:rStyle w:val="Hyperlink.2"/>
            <w:rtl w:val="0"/>
            <w:lang w:val="en-US"/>
          </w:rPr>
          <w:t>https://www.jetbrains.com/idea/download/</w:t>
        </w:r>
      </w:ins>
      <w:ins w:id="146" w:date="2022-07-28T07:11:00Z" w:author="s patni">
        <w:r>
          <w:rPr/>
          <w:fldChar w:fldCharType="end" w:fldLock="0"/>
        </w:r>
      </w:ins>
    </w:p>
    <w:p>
      <w:pPr>
        <w:pStyle w:val="Default"/>
        <w:spacing w:before="0" w:after="320" w:line="240" w:lineRule="auto"/>
        <w:rPr>
          <w:ins w:id="147" w:date="2022-07-28T07: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148" w:date="2022-07-28T07: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ins w:id="149" w:date="2022-07-28T07:11:00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t>6. Maven</w:t>
        </w:r>
      </w:ins>
    </w:p>
    <w:p>
      <w:pPr>
        <w:pStyle w:val="Default"/>
        <w:spacing w:before="0" w:after="320" w:line="240" w:lineRule="auto"/>
        <w:rPr>
          <w:ins w:id="150" w:date="2022-07-28T07: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ins w:id="151" w:date="2022-07-28T07:11:00Z" w:author="s patni">
        <w:r>
          <w:rPr>
            <w:rStyle w:val="Hyperlink.2"/>
          </w:rPr>
          <w:fldChar w:fldCharType="begin" w:fldLock="0"/>
        </w:r>
      </w:ins>
      <w:ins w:id="152" w:date="2022-07-28T07:11:00Z" w:author="s patni">
        <w:r>
          <w:rPr>
            <w:rStyle w:val="Hyperlink.2"/>
          </w:rPr>
          <w:instrText xml:space="preserve"> HYPERLINK "https://maven.apache.org/download.cgi"</w:instrText>
        </w:r>
      </w:ins>
      <w:ins w:id="153" w:date="2022-07-28T07:11:00Z" w:author="s patni">
        <w:r>
          <w:rPr>
            <w:rStyle w:val="Hyperlink.2"/>
          </w:rPr>
          <w:fldChar w:fldCharType="separate" w:fldLock="0"/>
        </w:r>
      </w:ins>
      <w:ins w:id="154" w:date="2022-07-28T07:11:00Z" w:author="s patni">
        <w:r>
          <w:rPr>
            <w:rStyle w:val="Hyperlink.2"/>
            <w:rtl w:val="0"/>
            <w:lang w:val="en-US"/>
          </w:rPr>
          <w:t>https://maven.apache.org/download.cgi</w:t>
        </w:r>
      </w:ins>
      <w:ins w:id="155" w:date="2022-07-28T07:11:00Z" w:author="s patni">
        <w:r>
          <w:rPr/>
          <w:fldChar w:fldCharType="end" w:fldLock="0"/>
        </w:r>
      </w:ins>
    </w:p>
    <w:p>
      <w:pPr>
        <w:pStyle w:val="Default"/>
        <w:spacing w:before="0" w:after="320" w:line="240" w:lineRule="auto"/>
        <w:rPr>
          <w:ins w:id="156" w:date="2022-07-28T07: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157" w:date="2022-07-24T03:59: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14" w:line="240" w:lineRule="auto"/>
        <w:rPr>
          <w:ins w:id="158" w:date="2022-07-24T03:59:00Z" w:author="s patni"/>
          <w:rStyle w:val="None"/>
          <w:rFonts w:ascii="Helvetica" w:cs="Helvetica" w:hAnsi="Helvetica" w:eastAsia="Helvetica"/>
          <w:sz w:val="35"/>
          <w:szCs w:val="35"/>
          <w:shd w:val="clear" w:color="auto" w:fill="ffffff"/>
        </w:rPr>
      </w:pPr>
      <w:ins w:id="159" w:date="2022-07-24T03:59:00Z" w:author="s patni">
        <w:r>
          <w:rPr>
            <w:rStyle w:val="None"/>
            <w:rFonts w:ascii="Helvetica" w:hAnsi="Helvetica"/>
            <w:outline w:val="0"/>
            <w:color w:val="000000"/>
            <w:sz w:val="35"/>
            <w:szCs w:val="35"/>
            <w:u w:color="000000"/>
            <w:shd w:val="clear" w:color="auto" w:fill="ffffff"/>
            <w:rtl w:val="0"/>
            <w:lang w:val="en-US"/>
            <w14:textFill>
              <w14:solidFill>
                <w14:srgbClr w14:val="000000">
                  <w14:alpha w14:val="19999"/>
                </w14:srgbClr>
              </w14:solidFill>
            </w14:textFill>
          </w:rPr>
          <w:t>Setting up an IDE</w:t>
        </w:r>
      </w:ins>
    </w:p>
    <w:p>
      <w:pPr>
        <w:pStyle w:val="Default"/>
        <w:spacing w:before="0" w:after="400" w:line="240" w:lineRule="auto"/>
        <w:jc w:val="both"/>
        <w:rPr>
          <w:ins w:id="160" w:date="2022-07-24T03:59:00Z" w:author="s patni"/>
          <w:rStyle w:val="None"/>
          <w:outline w:val="0"/>
          <w:color w:val="000000"/>
          <w:sz w:val="22"/>
          <w:szCs w:val="22"/>
          <w:u w:color="000000"/>
          <w:shd w:val="clear" w:color="auto" w:fill="ffffff"/>
          <w14:textFill>
            <w14:solidFill>
              <w14:srgbClr w14:val="000000">
                <w14:alpha w14:val="19999"/>
              </w14:srgbClr>
            </w14:solidFill>
          </w14:textFill>
        </w:rPr>
      </w:pPr>
      <w:ins w:id="161" w:date="2022-07-24T03:59: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 xml:space="preserve">The application created in the previous section contains a "main class" located in </w:t>
        </w:r>
      </w:ins>
      <w:ins w:id="162" w:date="2022-07-24T03:59:00Z" w:author="s patni">
        <w:r>
          <w:rPr>
            <w:rStyle w:val="None"/>
            <w:rFonts w:ascii="Courier New" w:hAnsi="Courier New"/>
            <w:outline w:val="0"/>
            <w:color w:val="000000"/>
            <w:sz w:val="22"/>
            <w:szCs w:val="22"/>
            <w:u w:color="000000"/>
            <w:shd w:val="clear" w:color="auto" w:fill="f7f7f8"/>
            <w:rtl w:val="0"/>
            <w:lang w:val="en-US"/>
            <w14:textFill>
              <w14:solidFill>
                <w14:srgbClr w14:val="000000">
                  <w14:alpha w14:val="9802"/>
                </w14:srgbClr>
              </w14:solidFill>
            </w14:textFill>
          </w:rPr>
          <w:t>src</w:t>
        </w:r>
      </w:ins>
      <w:ins w:id="163" w:date="2022-07-24T03:59:00Z" w:author="s patni">
        <w:r>
          <w:rPr>
            <w:rStyle w:val="None"/>
            <w:rFonts w:ascii="Courier New" w:hAnsi="Courier New"/>
            <w:outline w:val="0"/>
            <w:color w:val="000000"/>
            <w:sz w:val="22"/>
            <w:szCs w:val="22"/>
            <w:u w:color="000000"/>
            <w:shd w:val="clear" w:color="auto" w:fill="f7f7f8"/>
            <w:rtl w:val="0"/>
            <w:lang w:val="en-US"/>
            <w14:textFill>
              <w14:solidFill>
                <w14:srgbClr w14:val="000000">
                  <w14:alpha w14:val="9802"/>
                </w14:srgbClr>
              </w14:solidFill>
            </w14:textFill>
          </w:rPr>
          <w:t>/main/java</w:t>
        </w:r>
      </w:ins>
      <w:ins w:id="164" w:date="2022-07-24T03:59: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 xml:space="preserve"> that looks like the followin</w:t>
        </w:r>
      </w:ins>
      <w:ins w:id="165" w:date="2022-07-24T03:59: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g:</w:t>
        </w:r>
      </w:ins>
    </w:p>
    <w:p>
      <w:pPr>
        <w:pStyle w:val="Default"/>
        <w:spacing w:before="0" w:line="240" w:lineRule="auto"/>
        <w:jc w:val="both"/>
        <w:rPr>
          <w:ins w:id="166" w:date="2022-07-24T03:59:00Z" w:author="s patni"/>
          <w:rStyle w:val="None"/>
          <w:rFonts w:ascii="Courier New" w:cs="Courier New" w:hAnsi="Courier New" w:eastAsia="Courier New"/>
          <w:outline w:val="0"/>
          <w:color w:val="ffffff"/>
          <w:sz w:val="22"/>
          <w:szCs w:val="22"/>
          <w:u w:color="ffffff"/>
          <w:shd w:val="clear" w:color="auto" w:fill="333333"/>
          <w14:textFill>
            <w14:solidFill>
              <w14:srgbClr w14:val="FFFFFF"/>
            </w14:solidFill>
          </w14:textFill>
        </w:rPr>
      </w:pPr>
      <w:ins w:id="167" w:date="2022-07-24T03:59:00Z" w:author="s patni">
        <w:r>
          <w:rPr>
            <w:rStyle w:val="None"/>
            <w:rFonts w:ascii="Courier New" w:hAnsi="Courier New"/>
            <w:outline w:val="0"/>
            <w:color w:val="fcc28c"/>
            <w:sz w:val="22"/>
            <w:szCs w:val="22"/>
            <w:u w:color="fcc28c"/>
            <w:shd w:val="clear" w:color="auto" w:fill="333333"/>
            <w:rtl w:val="0"/>
            <w:lang w:val="en-US"/>
            <w14:textFill>
              <w14:solidFill>
                <w14:srgbClr w14:val="FCC28C"/>
              </w14:solidFill>
            </w14:textFill>
          </w:rPr>
          <w:t>package</w:t>
        </w:r>
      </w:ins>
      <w:ins w:id="168"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 xml:space="preserve"> </w:t>
        </w:r>
      </w:ins>
      <w:ins w:id="169"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hello.world</w:t>
        </w:r>
      </w:ins>
      <w:ins w:id="170"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w:t>
        </w:r>
      </w:ins>
    </w:p>
    <w:p>
      <w:pPr>
        <w:pStyle w:val="Default"/>
        <w:spacing w:before="0" w:line="240" w:lineRule="auto"/>
        <w:jc w:val="both"/>
        <w:rPr>
          <w:ins w:id="171" w:date="2022-07-24T03:59:00Z" w:author="s patni"/>
          <w:rStyle w:val="None"/>
          <w:rFonts w:ascii="Courier New" w:cs="Courier New" w:hAnsi="Courier New" w:eastAsia="Courier New"/>
          <w:outline w:val="0"/>
          <w:color w:val="ffffff"/>
          <w:sz w:val="22"/>
          <w:szCs w:val="22"/>
          <w:u w:color="ffffff"/>
          <w:shd w:val="clear" w:color="auto" w:fill="333333"/>
          <w14:textFill>
            <w14:solidFill>
              <w14:srgbClr w14:val="FFFFFF"/>
            </w14:solidFill>
          </w14:textFill>
        </w:rPr>
      </w:pPr>
      <w:ins w:id="172" w:date="2022-07-24T03:59:00Z" w:author="s patni">
        <w:r>
          <w:rPr>
            <w:rStyle w:val="None"/>
            <w:rFonts w:ascii="Courier New" w:hAnsi="Courier New"/>
            <w:outline w:val="0"/>
            <w:color w:val="fcc28c"/>
            <w:sz w:val="22"/>
            <w:szCs w:val="22"/>
            <w:u w:color="fcc28c"/>
            <w:shd w:val="clear" w:color="auto" w:fill="333333"/>
            <w:rtl w:val="0"/>
            <w:lang w:val="en-US"/>
            <w14:textFill>
              <w14:solidFill>
                <w14:srgbClr w14:val="FCC28C"/>
              </w14:solidFill>
            </w14:textFill>
          </w:rPr>
          <w:t>import</w:t>
        </w:r>
      </w:ins>
      <w:ins w:id="173"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 xml:space="preserve"> </w:t>
        </w:r>
      </w:ins>
      <w:ins w:id="174"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io.micronaut</w:t>
        </w:r>
      </w:ins>
      <w:ins w:id="175"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.runtime.Micronaut</w:t>
        </w:r>
      </w:ins>
      <w:ins w:id="176"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w:t>
        </w:r>
      </w:ins>
    </w:p>
    <w:p>
      <w:pPr>
        <w:pStyle w:val="Default"/>
        <w:spacing w:before="0" w:line="240" w:lineRule="auto"/>
        <w:jc w:val="both"/>
        <w:rPr>
          <w:ins w:id="177" w:date="2022-07-24T03:59:00Z" w:author="s patni"/>
          <w:rStyle w:val="None"/>
          <w:rFonts w:ascii="Courier New" w:cs="Courier New" w:hAnsi="Courier New" w:eastAsia="Courier New"/>
          <w:outline w:val="0"/>
          <w:color w:val="ffffaa"/>
          <w:sz w:val="22"/>
          <w:szCs w:val="22"/>
          <w:u w:color="ffffaa"/>
          <w:shd w:val="clear" w:color="auto" w:fill="333333"/>
          <w14:textFill>
            <w14:solidFill>
              <w14:srgbClr w14:val="FFFFAA"/>
            </w14:solidFill>
          </w14:textFill>
        </w:rPr>
      </w:pPr>
      <w:ins w:id="178" w:date="2022-07-24T03:59:00Z" w:author="s patni">
        <w:r>
          <w:rPr>
            <w:rStyle w:val="None"/>
            <w:rFonts w:ascii="Courier New" w:hAnsi="Courier New"/>
            <w:outline w:val="0"/>
            <w:color w:val="fcc28c"/>
            <w:sz w:val="22"/>
            <w:szCs w:val="22"/>
            <w:u w:color="fcc28c"/>
            <w:shd w:val="clear" w:color="auto" w:fill="333333"/>
            <w:rtl w:val="0"/>
            <w:lang w:val="en-US"/>
            <w14:textFill>
              <w14:solidFill>
                <w14:srgbClr w14:val="FCC28C"/>
              </w14:solidFill>
            </w14:textFill>
          </w:rPr>
          <w:t>public</w:t>
        </w:r>
      </w:ins>
      <w:ins w:id="179"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 xml:space="preserve"> </w:t>
        </w:r>
      </w:ins>
      <w:ins w:id="180" w:date="2022-07-24T03:59:00Z" w:author="s patni">
        <w:r>
          <w:rPr>
            <w:rStyle w:val="None"/>
            <w:rFonts w:ascii="Courier New" w:hAnsi="Courier New"/>
            <w:outline w:val="0"/>
            <w:color w:val="fcc28c"/>
            <w:sz w:val="22"/>
            <w:szCs w:val="22"/>
            <w:u w:color="fcc28c"/>
            <w:shd w:val="clear" w:color="auto" w:fill="333333"/>
            <w:rtl w:val="0"/>
            <w:lang w:val="en-US"/>
            <w14:textFill>
              <w14:solidFill>
                <w14:srgbClr w14:val="FCC28C"/>
              </w14:solidFill>
            </w14:textFill>
          </w:rPr>
          <w:t>class</w:t>
        </w:r>
      </w:ins>
      <w:ins w:id="181"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 xml:space="preserve"> </w:t>
        </w:r>
      </w:ins>
      <w:ins w:id="182" w:date="2022-07-24T03:59:00Z" w:author="s patni">
        <w:r>
          <w:rPr>
            <w:rStyle w:val="None"/>
            <w:rFonts w:ascii="Courier New" w:hAnsi="Courier New"/>
            <w:outline w:val="0"/>
            <w:color w:val="ffffaa"/>
            <w:sz w:val="22"/>
            <w:szCs w:val="22"/>
            <w:u w:color="ffffaa"/>
            <w:shd w:val="clear" w:color="auto" w:fill="333333"/>
            <w:rtl w:val="0"/>
            <w:lang w:val="en-US"/>
            <w14:textFill>
              <w14:solidFill>
                <w14:srgbClr w14:val="FFFFAA"/>
              </w14:solidFill>
            </w14:textFill>
          </w:rPr>
          <w:t>Application</w:t>
        </w:r>
      </w:ins>
      <w:ins w:id="183"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 xml:space="preserve"> {</w:t>
        </w:r>
      </w:ins>
    </w:p>
    <w:p>
      <w:pPr>
        <w:pStyle w:val="Default"/>
        <w:spacing w:before="0" w:line="240" w:lineRule="auto"/>
        <w:jc w:val="both"/>
        <w:rPr>
          <w:ins w:id="184" w:date="2022-07-24T03:59:00Z" w:author="s patni"/>
          <w:rStyle w:val="None"/>
          <w:rFonts w:ascii="Courier New" w:cs="Courier New" w:hAnsi="Courier New" w:eastAsia="Courier New"/>
          <w:outline w:val="0"/>
          <w:color w:val="ffffff"/>
          <w:sz w:val="22"/>
          <w:szCs w:val="22"/>
          <w:u w:color="ffffff"/>
          <w:shd w:val="clear" w:color="auto" w:fill="333333"/>
          <w14:textFill>
            <w14:solidFill>
              <w14:srgbClr w14:val="FFFFFF"/>
            </w14:solidFill>
          </w14:textFill>
        </w:rPr>
      </w:pPr>
      <w:ins w:id="185"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 xml:space="preserve">    </w:t>
        </w:r>
      </w:ins>
      <w:ins w:id="186" w:date="2022-07-24T03:59:00Z" w:author="s patni">
        <w:r>
          <w:rPr>
            <w:rStyle w:val="None"/>
            <w:rFonts w:ascii="Courier New" w:hAnsi="Courier New"/>
            <w:outline w:val="0"/>
            <w:color w:val="fcc28c"/>
            <w:sz w:val="22"/>
            <w:szCs w:val="22"/>
            <w:u w:color="fcc28c"/>
            <w:shd w:val="clear" w:color="auto" w:fill="333333"/>
            <w:rtl w:val="0"/>
            <w:lang w:val="en-US"/>
            <w14:textFill>
              <w14:solidFill>
                <w14:srgbClr w14:val="FCC28C"/>
              </w14:solidFill>
            </w14:textFill>
          </w:rPr>
          <w:t>public</w:t>
        </w:r>
      </w:ins>
      <w:ins w:id="187"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 xml:space="preserve"> </w:t>
        </w:r>
      </w:ins>
      <w:ins w:id="188" w:date="2022-07-24T03:59:00Z" w:author="s patni">
        <w:r>
          <w:rPr>
            <w:rStyle w:val="None"/>
            <w:rFonts w:ascii="Courier New" w:hAnsi="Courier New"/>
            <w:outline w:val="0"/>
            <w:color w:val="fcc28c"/>
            <w:sz w:val="22"/>
            <w:szCs w:val="22"/>
            <w:u w:color="fcc28c"/>
            <w:shd w:val="clear" w:color="auto" w:fill="333333"/>
            <w:rtl w:val="0"/>
            <w:lang w:val="en-US"/>
            <w14:textFill>
              <w14:solidFill>
                <w14:srgbClr w14:val="FCC28C"/>
              </w14:solidFill>
            </w14:textFill>
          </w:rPr>
          <w:t>static</w:t>
        </w:r>
      </w:ins>
      <w:ins w:id="189"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 xml:space="preserve"> </w:t>
        </w:r>
      </w:ins>
      <w:ins w:id="190" w:date="2022-07-24T03:59:00Z" w:author="s patni">
        <w:r>
          <w:rPr>
            <w:rStyle w:val="None"/>
            <w:rFonts w:ascii="Courier New" w:hAnsi="Courier New"/>
            <w:outline w:val="0"/>
            <w:color w:val="fcc28c"/>
            <w:sz w:val="22"/>
            <w:szCs w:val="22"/>
            <w:u w:color="fcc28c"/>
            <w:shd w:val="clear" w:color="auto" w:fill="333333"/>
            <w:rtl w:val="0"/>
            <w:lang w:val="en-US"/>
            <w14:textFill>
              <w14:solidFill>
                <w14:srgbClr w14:val="FCC28C"/>
              </w14:solidFill>
            </w14:textFill>
          </w:rPr>
          <w:t>void</w:t>
        </w:r>
      </w:ins>
      <w:ins w:id="191"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 xml:space="preserve"> </w:t>
        </w:r>
      </w:ins>
      <w:ins w:id="192" w:date="2022-07-24T03:59:00Z" w:author="s patni">
        <w:r>
          <w:rPr>
            <w:rStyle w:val="None"/>
            <w:rFonts w:ascii="Courier New" w:hAnsi="Courier New"/>
            <w:outline w:val="0"/>
            <w:color w:val="ffffaa"/>
            <w:sz w:val="22"/>
            <w:szCs w:val="22"/>
            <w:u w:color="ffffaa"/>
            <w:shd w:val="clear" w:color="auto" w:fill="333333"/>
            <w:rtl w:val="0"/>
            <w:lang w:val="en-US"/>
            <w14:textFill>
              <w14:solidFill>
                <w14:srgbClr w14:val="FFFFAA"/>
              </w14:solidFill>
            </w14:textFill>
          </w:rPr>
          <w:t>main</w:t>
        </w:r>
      </w:ins>
      <w:ins w:id="193"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w:t>
        </w:r>
      </w:ins>
      <w:ins w:id="194"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 xml:space="preserve">String[] </w:t>
        </w:r>
      </w:ins>
      <w:ins w:id="195"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args</w:t>
        </w:r>
      </w:ins>
      <w:ins w:id="196"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 {</w:t>
        </w:r>
      </w:ins>
    </w:p>
    <w:p>
      <w:pPr>
        <w:pStyle w:val="Default"/>
        <w:spacing w:before="0" w:line="240" w:lineRule="auto"/>
        <w:jc w:val="both"/>
        <w:rPr>
          <w:ins w:id="197" w:date="2022-07-24T03:59:00Z" w:author="s patni"/>
          <w:rStyle w:val="None"/>
          <w:rFonts w:ascii="Courier New" w:cs="Courier New" w:hAnsi="Courier New" w:eastAsia="Courier New"/>
          <w:outline w:val="0"/>
          <w:color w:val="ffffff"/>
          <w:sz w:val="22"/>
          <w:szCs w:val="22"/>
          <w:u w:color="ffffff"/>
          <w:shd w:val="clear" w:color="auto" w:fill="333333"/>
          <w14:textFill>
            <w14:solidFill>
              <w14:srgbClr w14:val="FFFFFF"/>
            </w14:solidFill>
          </w14:textFill>
        </w:rPr>
      </w:pPr>
      <w:ins w:id="198"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 xml:space="preserve">        </w:t>
        </w:r>
      </w:ins>
      <w:ins w:id="199"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Micronaut.run</w:t>
        </w:r>
      </w:ins>
      <w:ins w:id="200"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w:t>
        </w:r>
      </w:ins>
      <w:ins w:id="201"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Application.class</w:t>
        </w:r>
      </w:ins>
      <w:ins w:id="202"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w:t>
        </w:r>
      </w:ins>
    </w:p>
    <w:p>
      <w:pPr>
        <w:pStyle w:val="Default"/>
        <w:spacing w:before="0" w:line="240" w:lineRule="auto"/>
        <w:jc w:val="both"/>
        <w:rPr>
          <w:ins w:id="203" w:date="2022-07-24T03:59:00Z" w:author="s patni"/>
          <w:rStyle w:val="None"/>
          <w:rFonts w:ascii="Courier New" w:cs="Courier New" w:hAnsi="Courier New" w:eastAsia="Courier New"/>
          <w:outline w:val="0"/>
          <w:color w:val="ffffff"/>
          <w:sz w:val="22"/>
          <w:szCs w:val="22"/>
          <w:u w:color="ffffff"/>
          <w:shd w:val="clear" w:color="auto" w:fill="333333"/>
          <w14:textFill>
            <w14:solidFill>
              <w14:srgbClr w14:val="FFFFFF"/>
            </w14:solidFill>
          </w14:textFill>
        </w:rPr>
      </w:pPr>
      <w:ins w:id="204" w:date="2022-07-24T03:59:00Z" w:author="s patni">
        <w:r>
          <w:rPr>
            <w:rStyle w:val="None"/>
            <w:rFonts w:ascii="Courier New" w:hAnsi="Courier New"/>
            <w:outline w:val="0"/>
            <w:color w:val="ffffff"/>
            <w:sz w:val="22"/>
            <w:szCs w:val="22"/>
            <w:u w:color="ffffff"/>
            <w:shd w:val="clear" w:color="auto" w:fill="333333"/>
            <w:rtl w:val="0"/>
            <w:lang w:val="en-US"/>
            <w14:textFill>
              <w14:solidFill>
                <w14:srgbClr w14:val="FFFFFF"/>
              </w14:solidFill>
            </w14:textFill>
          </w:rPr>
          <w:t xml:space="preserve">    }</w:t>
        </w:r>
      </w:ins>
    </w:p>
    <w:p>
      <w:pPr>
        <w:pStyle w:val="Default"/>
        <w:spacing w:before="0" w:line="240" w:lineRule="auto"/>
        <w:jc w:val="both"/>
        <w:rPr>
          <w:ins w:id="205" w:date="2022-07-24T04:31:00Z" w:author="s patni"/>
          <w:rStyle w:val="None"/>
          <w:rFonts w:ascii="Courier New" w:cs="Courier New" w:hAnsi="Courier New" w:eastAsia="Courier New"/>
          <w:outline w:val="0"/>
          <w:color w:val="ffffff"/>
          <w:sz w:val="29"/>
          <w:szCs w:val="29"/>
          <w:u w:color="ffffff"/>
          <w:shd w:val="clear" w:color="auto" w:fill="333333"/>
          <w14:textFill>
            <w14:solidFill>
              <w14:srgbClr w14:val="FFFFFF"/>
            </w14:solidFill>
          </w14:textFill>
        </w:rPr>
      </w:pPr>
      <w:ins w:id="206" w:date="2022-07-24T03:59:00Z" w:author="s patni">
        <w:r>
          <w:rPr>
            <w:rStyle w:val="None"/>
            <w:rFonts w:ascii="Courier New" w:hAnsi="Courier New"/>
            <w:outline w:val="0"/>
            <w:color w:val="ffffff"/>
            <w:sz w:val="29"/>
            <w:szCs w:val="29"/>
            <w:u w:color="ffffff"/>
            <w:shd w:val="clear" w:color="auto" w:fill="333333"/>
            <w:rtl w:val="0"/>
            <w:lang w:val="en-US"/>
            <w14:textFill>
              <w14:solidFill>
                <w14:srgbClr w14:val="FFFFFF"/>
              </w14:solidFill>
            </w14:textFill>
          </w:rPr>
          <w:t>}</w:t>
        </w:r>
      </w:ins>
    </w:p>
    <w:p>
      <w:pPr>
        <w:pStyle w:val="Default"/>
        <w:spacing w:before="0" w:after="400" w:line="240" w:lineRule="auto"/>
        <w:jc w:val="both"/>
        <w:rPr>
          <w:ins w:id="207" w:date="2022-07-24T04:31:00Z" w:author="s patni"/>
          <w:rStyle w:val="None"/>
          <w:outline w:val="0"/>
          <w:color w:val="000000"/>
          <w:sz w:val="22"/>
          <w:szCs w:val="22"/>
          <w:u w:color="000000"/>
          <w:shd w:val="clear" w:color="auto" w:fill="ffffff"/>
          <w14:textFill>
            <w14:solidFill>
              <w14:srgbClr w14:val="000000">
                <w14:alpha w14:val="19999"/>
              </w14:srgbClr>
            </w14:solidFill>
          </w14:textFill>
        </w:rPr>
      </w:pPr>
      <w:ins w:id="208" w:date="2022-07-24T04:31: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 xml:space="preserve">This is the class that is run when running the application via Gradle or via deployment. </w:t>
        </w:r>
      </w:ins>
    </w:p>
    <w:p>
      <w:pPr>
        <w:pStyle w:val="Default"/>
        <w:spacing w:before="0" w:after="400" w:line="240" w:lineRule="auto"/>
        <w:jc w:val="both"/>
        <w:rPr>
          <w:ins w:id="209" w:date="2022-07-25T04:33:00Z" w:author="s patni"/>
          <w:rStyle w:val="None"/>
          <w:outline w:val="0"/>
          <w:color w:val="000000"/>
          <w:u w:color="000000"/>
          <w:shd w:val="clear" w:color="auto" w:fill="ffffff"/>
          <w14:textFill>
            <w14:solidFill>
              <w14:srgbClr w14:val="000000">
                <w14:alpha w14:val="19999"/>
              </w14:srgbClr>
            </w14:solidFill>
          </w14:textFill>
        </w:rPr>
      </w:pPr>
    </w:p>
    <w:p>
      <w:pPr>
        <w:pStyle w:val="Default"/>
        <w:spacing w:before="0" w:after="400" w:line="240" w:lineRule="auto"/>
        <w:jc w:val="both"/>
        <w:rPr>
          <w:ins w:id="210" w:date="2022-07-24T04:46:00Z" w:author="s patni"/>
          <w:rStyle w:val="None"/>
          <w:outline w:val="0"/>
          <w:color w:val="000000"/>
          <w:sz w:val="32"/>
          <w:szCs w:val="32"/>
          <w:u w:color="000000"/>
          <w:shd w:val="clear" w:color="auto" w:fill="ffffff"/>
          <w14:textFill>
            <w14:solidFill>
              <w14:srgbClr w14:val="000000">
                <w14:alpha w14:val="19999"/>
              </w14:srgbClr>
            </w14:solidFill>
          </w14:textFill>
        </w:rPr>
      </w:pPr>
      <w:r>
        <w:rPr>
          <w:rStyle w:val="None"/>
          <w:outline w:val="0"/>
          <w:color w:val="000000"/>
          <w:sz w:val="32"/>
          <w:szCs w:val="32"/>
          <w:u w:color="000000"/>
          <w:shd w:val="clear" w:color="auto" w:fill="ffffff"/>
          <w14:textFill>
            <w14:solidFill>
              <w14:srgbClr w14:val="000000">
                <w14:alpha w14:val="19999"/>
              </w14:srgbClr>
            </w14:solidFill>
          </w14:textFill>
        </w:rPr>
        <w:drawing xmlns:a="http://schemas.openxmlformats.org/drawingml/2006/main">
          <wp:anchor distT="152400" distB="152400" distL="152400" distR="152400" simplePos="0" relativeHeight="251659264" behindDoc="0" locked="0" layoutInCell="1" allowOverlap="1">
            <wp:simplePos x="0" y="0"/>
            <wp:positionH relativeFrom="page">
              <wp:posOffset>1029970</wp:posOffset>
            </wp:positionH>
            <wp:positionV relativeFrom="line">
              <wp:posOffset>785826</wp:posOffset>
            </wp:positionV>
            <wp:extent cx="5486400" cy="3532174"/>
            <wp:effectExtent l="0" t="0" r="0" b="0"/>
            <wp:wrapThrough wrapText="bothSides" distL="152400" distR="152400">
              <wp:wrapPolygon edited="1">
                <wp:start x="0" y="0"/>
                <wp:lineTo x="21600" y="0"/>
                <wp:lineTo x="21600" y="21600"/>
                <wp:lineTo x="0" y="21600"/>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5486400" cy="3532174"/>
                    </a:xfrm>
                    <a:prstGeom prst="rect">
                      <a:avLst/>
                    </a:prstGeom>
                    <a:ln w="12700" cap="flat">
                      <a:noFill/>
                      <a:miter lim="400000"/>
                    </a:ln>
                    <a:effectLst/>
                  </pic:spPr>
                </pic:pic>
              </a:graphicData>
            </a:graphic>
          </wp:anchor>
        </w:drawing>
      </w:r>
      <w:ins w:id="211" w:date="2022-07-24T04:46:00Z" w:author="s patni">
        <w:r>
          <w:rPr>
            <w:rStyle w:val="None"/>
            <w:outline w:val="0"/>
            <w:color w:val="000000"/>
            <w:sz w:val="32"/>
            <w:szCs w:val="32"/>
            <w:u w:color="000000"/>
            <w:shd w:val="clear" w:color="auto" w:fill="ffffff"/>
            <w:rtl w:val="0"/>
            <w:lang w:val="en-US"/>
            <w14:textFill>
              <w14:solidFill>
                <w14:srgbClr w14:val="000000">
                  <w14:alpha w14:val="19999"/>
                </w14:srgbClr>
              </w14:solidFill>
            </w14:textFill>
          </w:rPr>
          <w:t>Configuring Visual Studio Code</w:t>
        </w:r>
      </w:ins>
    </w:p>
    <w:p>
      <w:pPr>
        <w:pStyle w:val="Default"/>
        <w:spacing w:before="0" w:after="400" w:line="240" w:lineRule="auto"/>
        <w:jc w:val="both"/>
        <w:rPr>
          <w:ins w:id="212" w:date="2022-07-24T04:55:00Z" w:author="s patni"/>
          <w:rStyle w:val="None"/>
          <w:outline w:val="0"/>
          <w:color w:val="000000"/>
          <w:sz w:val="22"/>
          <w:szCs w:val="22"/>
          <w:u w:color="000000"/>
          <w:shd w:val="clear" w:color="auto" w:fill="ffffff"/>
          <w14:textFill>
            <w14:solidFill>
              <w14:srgbClr w14:val="000000">
                <w14:alpha w14:val="19999"/>
              </w14:srgbClr>
            </w14:solidFill>
          </w14:textFill>
        </w:rPr>
      </w:pPr>
      <w:ins w:id="213" w:date="2022-07-24T04:46: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 xml:space="preserve">In this book will </w:t>
        </w:r>
      </w:ins>
      <w:ins w:id="214" w:date="2022-07-24T04:46: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illustrate  use</w:t>
        </w:r>
      </w:ins>
      <w:ins w:id="215" w:date="2022-07-24T04:46: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 xml:space="preserve"> of Visual Studio Code for</w:t>
        </w:r>
      </w:ins>
      <w:ins w:id="216" w:date="2022-07-24T04:55: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 xml:space="preserve"> editing java code.</w:t>
        </w:r>
      </w:ins>
    </w:p>
    <w:p>
      <w:pPr>
        <w:pStyle w:val="Default"/>
        <w:spacing w:before="0" w:after="400" w:line="240" w:lineRule="auto"/>
        <w:jc w:val="both"/>
        <w:rPr>
          <w:ins w:id="217" w:date="2022-07-24T04:55:00Z" w:author="s patni"/>
          <w:rStyle w:val="None"/>
          <w:sz w:val="22"/>
          <w:szCs w:val="22"/>
          <w:shd w:val="clear" w:color="auto" w:fill="ffffff"/>
        </w:rPr>
      </w:pPr>
      <w:ins w:id="218" w:date="2022-07-24T04:55: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 xml:space="preserve">Open code created in hello-world folder by </w:t>
        </w:r>
      </w:ins>
      <w:ins w:id="219" w:date="2022-07-24T04:55: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 xml:space="preserve">clicking  </w:t>
        </w:r>
      </w:ins>
      <w:ins w:id="220" w:date="2022-07-24T04:55: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w:t>
        </w:r>
      </w:ins>
      <w:ins w:id="221" w:date="2022-07-24T04:55: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Open</w:t>
        </w:r>
      </w:ins>
      <w:ins w:id="222" w:date="2022-07-24T04:55: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 xml:space="preserve">”  </w:t>
        </w:r>
      </w:ins>
      <w:ins w:id="223" w:date="2022-07-24T04:55: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and navigating to hello-world folder.</w:t>
        </w:r>
      </w:ins>
    </w:p>
    <w:p>
      <w:pPr>
        <w:pStyle w:val="Default"/>
        <w:spacing w:before="0" w:after="400" w:line="240" w:lineRule="auto"/>
        <w:jc w:val="both"/>
        <w:rPr>
          <w:ins w:id="224" w:date="2022-08-02T11:51:00Z" w:author="sanjay patni"/>
          <w:rStyle w:val="None"/>
          <w:outline w:val="0"/>
          <w:color w:val="000000"/>
          <w:sz w:val="22"/>
          <w:szCs w:val="22"/>
          <w:u w:color="000000"/>
          <w:shd w:val="clear" w:color="auto" w:fill="ffffff"/>
          <w14:textFill>
            <w14:solidFill>
              <w14:srgbClr w14:val="000000">
                <w14:alpha w14:val="19999"/>
              </w14:srgbClr>
            </w14:solidFill>
          </w14:textFill>
        </w:rPr>
      </w:pPr>
      <w:ins w:id="225" w:date="2022-07-24T04:55: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 xml:space="preserve">Micronaut can be setup within Visual Studio Code. You will need to first install the </w:t>
        </w:r>
      </w:ins>
      <w:ins w:id="226" w:date="2022-07-24T04:55:00Z" w:author="s patni">
        <w:del w:id="227" w:date="2022-07-25T04:34: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delText xml:space="preserve">The </w:delText>
          </w:r>
        </w:del>
      </w:ins>
      <w:ins w:id="228" w:date="2022-07-24T04:55:00Z" w:author="s patni">
        <w:r>
          <w:rPr>
            <w:rStyle w:val="Hyperlink.3"/>
          </w:rPr>
          <w:fldChar w:fldCharType="begin" w:fldLock="0"/>
        </w:r>
      </w:ins>
      <w:ins w:id="229" w:date="2022-07-24T04:55:00Z" w:author="s patni">
        <w:r>
          <w:rPr>
            <w:rStyle w:val="Hyperlink.3"/>
          </w:rPr>
          <w:instrText xml:space="preserve"> HYPERLINK "https://marketplace.visualstudio.com/items?itemName=vscjava.vscode-java-pack"</w:instrText>
        </w:r>
      </w:ins>
      <w:ins w:id="230" w:date="2022-07-24T04:55:00Z" w:author="s patni">
        <w:r>
          <w:rPr>
            <w:rStyle w:val="Hyperlink.3"/>
          </w:rPr>
          <w:fldChar w:fldCharType="separate" w:fldLock="0"/>
        </w:r>
      </w:ins>
      <w:ins w:id="231" w:date="2022-07-24T04:55:00Z" w:author="s patni">
        <w:r>
          <w:rPr>
            <w:rStyle w:val="Hyperlink.3"/>
            <w:rtl w:val="0"/>
            <w:lang w:val="en-US"/>
          </w:rPr>
          <w:t>Java Extension Pack</w:t>
        </w:r>
      </w:ins>
      <w:ins w:id="232" w:date="2022-07-24T04:55:00Z" w:author="s patni">
        <w:r>
          <w:rPr/>
          <w:fldChar w:fldCharType="end" w:fldLock="0"/>
        </w:r>
      </w:ins>
      <w:ins w:id="233" w:date="2022-07-24T04:55: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w:t>
        </w:r>
      </w:ins>
    </w:p>
    <w:p>
      <w:pPr>
        <w:pStyle w:val="Default"/>
        <w:spacing w:before="0" w:after="400" w:line="240" w:lineRule="auto"/>
        <w:jc w:val="both"/>
        <w:rPr>
          <w:ins w:id="234" w:date="2022-08-02T11:51:00Z" w:author="sanjay patni"/>
          <w:rStyle w:val="None"/>
          <w:outline w:val="0"/>
          <w:color w:val="000000"/>
          <w:sz w:val="22"/>
          <w:szCs w:val="22"/>
          <w:u w:color="000000"/>
          <w:shd w:val="clear" w:color="auto" w:fill="ffffff"/>
          <w14:textFill>
            <w14:solidFill>
              <w14:srgbClr w14:val="000000">
                <w14:alpha w14:val="19999"/>
              </w14:srgbClr>
            </w14:solidFill>
          </w14:textFill>
        </w:rPr>
      </w:pPr>
    </w:p>
    <w:p>
      <w:pPr>
        <w:pStyle w:val="Default"/>
        <w:spacing w:before="0" w:after="400" w:line="240" w:lineRule="auto"/>
        <w:jc w:val="both"/>
        <w:rPr>
          <w:ins w:id="235" w:date="2022-08-02T11:51:00Z" w:author="sanjay patni"/>
          <w:rStyle w:val="None"/>
          <w:outline w:val="0"/>
          <w:color w:val="000000"/>
          <w:sz w:val="22"/>
          <w:szCs w:val="22"/>
          <w:u w:color="000000"/>
          <w:shd w:val="clear" w:color="auto" w:fill="ffffff"/>
          <w14:textFill>
            <w14:solidFill>
              <w14:srgbClr w14:val="000000">
                <w14:alpha w14:val="19999"/>
              </w14:srgbClr>
            </w14:solidFill>
          </w14:textFill>
        </w:rPr>
      </w:pPr>
    </w:p>
    <w:p>
      <w:pPr>
        <w:pStyle w:val="Default"/>
        <w:spacing w:before="0" w:after="400" w:line="240" w:lineRule="auto"/>
        <w:jc w:val="both"/>
        <w:rPr>
          <w:ins w:id="236" w:date="2022-08-02T11:51:00Z" w:author="sanjay patni"/>
          <w:rStyle w:val="None"/>
          <w:outline w:val="0"/>
          <w:color w:val="000000"/>
          <w:sz w:val="22"/>
          <w:szCs w:val="22"/>
          <w:u w:color="000000"/>
          <w:shd w:val="clear" w:color="auto" w:fill="ffffff"/>
          <w14:textFill>
            <w14:solidFill>
              <w14:srgbClr w14:val="000000">
                <w14:alpha w14:val="19999"/>
              </w14:srgbClr>
            </w14:solidFill>
          </w14:textFill>
        </w:rPr>
      </w:pPr>
    </w:p>
    <w:p>
      <w:pPr>
        <w:pStyle w:val="Default"/>
        <w:spacing w:before="0" w:after="400" w:line="240" w:lineRule="auto"/>
        <w:jc w:val="both"/>
        <w:rPr>
          <w:ins w:id="237" w:date="2022-08-02T11:51:00Z" w:author="sanjay patni"/>
          <w:rStyle w:val="None"/>
          <w:outline w:val="0"/>
          <w:color w:val="000000"/>
          <w:sz w:val="22"/>
          <w:szCs w:val="22"/>
          <w:u w:color="000000"/>
          <w:shd w:val="clear" w:color="auto" w:fill="ffffff"/>
          <w14:textFill>
            <w14:solidFill>
              <w14:srgbClr w14:val="000000">
                <w14:alpha w14:val="19999"/>
              </w14:srgbClr>
            </w14:solidFill>
          </w14:textFill>
        </w:rPr>
      </w:pPr>
    </w:p>
    <w:p>
      <w:pPr>
        <w:pStyle w:val="Default"/>
        <w:spacing w:before="0" w:after="400" w:line="240" w:lineRule="auto"/>
        <w:jc w:val="both"/>
        <w:rPr>
          <w:ins w:id="238" w:date="2022-08-02T11:51:00Z" w:author="sanjay patni"/>
          <w:rStyle w:val="None"/>
          <w:outline w:val="0"/>
          <w:color w:val="000000"/>
          <w:sz w:val="22"/>
          <w:szCs w:val="22"/>
          <w:u w:color="000000"/>
          <w:shd w:val="clear" w:color="auto" w:fill="ffffff"/>
          <w14:textFill>
            <w14:solidFill>
              <w14:srgbClr w14:val="000000">
                <w14:alpha w14:val="19999"/>
              </w14:srgbClr>
            </w14:solidFill>
          </w14:textFill>
        </w:rPr>
      </w:pPr>
    </w:p>
    <w:p>
      <w:pPr>
        <w:pStyle w:val="Default"/>
        <w:spacing w:before="0" w:after="400" w:line="240" w:lineRule="auto"/>
        <w:jc w:val="both"/>
        <w:rPr>
          <w:ins w:id="239" w:date="2022-08-02T11:51:00Z" w:author="sanjay patni"/>
          <w:rStyle w:val="None"/>
          <w:outline w:val="0"/>
          <w:color w:val="000000"/>
          <w:sz w:val="22"/>
          <w:szCs w:val="22"/>
          <w:u w:color="000000"/>
          <w:shd w:val="clear" w:color="auto" w:fill="ffffff"/>
          <w14:textFill>
            <w14:solidFill>
              <w14:srgbClr w14:val="000000">
                <w14:alpha w14:val="19999"/>
              </w14:srgbClr>
            </w14:solidFill>
          </w14:textFill>
        </w:rPr>
      </w:pPr>
    </w:p>
    <w:p>
      <w:pPr>
        <w:pStyle w:val="Default"/>
        <w:spacing w:before="0" w:after="400" w:line="240" w:lineRule="auto"/>
        <w:jc w:val="both"/>
        <w:rPr>
          <w:ins w:id="240" w:date="2022-07-24T04:55:00Z" w:author="s patni"/>
          <w:del w:id="241" w:date="2022-08-02T11:51:00Z" w:author="sanjay patni"/>
          <w:rStyle w:val="None"/>
          <w:outline w:val="0"/>
          <w:color w:val="000000"/>
          <w:sz w:val="22"/>
          <w:szCs w:val="22"/>
          <w:u w:color="000000"/>
          <w:shd w:val="clear" w:color="auto" w:fill="ffffff"/>
          <w14:textFill>
            <w14:solidFill>
              <w14:srgbClr w14:val="000000">
                <w14:alpha w14:val="19999"/>
              </w14:srgbClr>
            </w14:solidFill>
          </w14:textFill>
        </w:rPr>
      </w:pPr>
      <w:ins w:id="242" w:date="2022-07-24T04:55:00Z" w:author="s patni">
        <w:del w:id="243" w:date="2022-08-02T11:51:00Z" w:author="sanjay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delText xml:space="preserve"> Extension </w:delText>
          </w:r>
        </w:del>
      </w:ins>
    </w:p>
    <w:p>
      <w:pPr>
        <w:pStyle w:val="Default"/>
        <w:spacing w:before="0" w:after="400" w:line="240" w:lineRule="auto"/>
        <w:jc w:val="both"/>
        <w:rPr>
          <w:ins w:id="244" w:date="2022-07-24T04:55:00Z" w:author="s patni"/>
          <w:del w:id="245" w:date="2022-08-02T11:51:00Z" w:author="sanjay patni"/>
          <w:rStyle w:val="None"/>
          <w:outline w:val="0"/>
          <w:color w:val="000000"/>
          <w:sz w:val="32"/>
          <w:szCs w:val="32"/>
          <w:u w:color="000000"/>
          <w:shd w:val="clear" w:color="auto" w:fill="ffffff"/>
          <w14:textFill>
            <w14:solidFill>
              <w14:srgbClr w14:val="000000">
                <w14:alpha w14:val="19999"/>
              </w14:srgbClr>
            </w14:solidFill>
          </w14:textFill>
        </w:rPr>
      </w:pPr>
    </w:p>
    <w:p>
      <w:pPr>
        <w:pStyle w:val="Default"/>
        <w:spacing w:before="0" w:after="400" w:line="240" w:lineRule="auto"/>
        <w:jc w:val="both"/>
        <w:rPr>
          <w:ins w:id="246" w:date="2022-07-24T04:55:00Z" w:author="s patni"/>
          <w:del w:id="247" w:date="2022-08-02T11:51:00Z" w:author="sanjay patni"/>
          <w:rStyle w:val="None"/>
          <w:outline w:val="0"/>
          <w:color w:val="000000"/>
          <w:sz w:val="32"/>
          <w:szCs w:val="32"/>
          <w:u w:color="000000"/>
          <w:shd w:val="clear" w:color="auto" w:fill="ffffff"/>
          <w14:textFill>
            <w14:solidFill>
              <w14:srgbClr w14:val="000000">
                <w14:alpha w14:val="19999"/>
              </w14:srgbClr>
            </w14:solidFill>
          </w14:textFill>
        </w:rPr>
      </w:pPr>
    </w:p>
    <w:p>
      <w:pPr>
        <w:pStyle w:val="Default"/>
        <w:spacing w:before="0" w:after="400" w:line="240" w:lineRule="auto"/>
        <w:jc w:val="both"/>
        <w:rPr>
          <w:ins w:id="248" w:date="2022-10-22T16:34:11Z" w:author="s patni"/>
          <w:rStyle w:val="None"/>
          <w:outline w:val="0"/>
          <w:color w:val="000000"/>
          <w:sz w:val="32"/>
          <w:szCs w:val="32"/>
          <w:u w:color="000000"/>
          <w:shd w:val="clear" w:color="auto" w:fill="ffffff"/>
          <w14:textFill>
            <w14:solidFill>
              <w14:srgbClr w14:val="000000">
                <w14:alpha w14:val="19999"/>
              </w14:srgbClr>
            </w14:solidFill>
          </w14:textFill>
        </w:rPr>
      </w:pPr>
      <w:r>
        <w:rPr>
          <w:rStyle w:val="None"/>
          <w:outline w:val="0"/>
          <w:color w:val="000000"/>
          <w:sz w:val="32"/>
          <w:szCs w:val="32"/>
          <w:u w:color="000000"/>
          <w:shd w:val="clear" w:color="auto" w:fill="ffffff"/>
          <w14:textFill>
            <w14:solidFill>
              <w14:srgbClr w14:val="000000">
                <w14:alpha w14:val="19999"/>
              </w14:srgbClr>
            </w14:solidFill>
          </w14:textFill>
        </w:rPr>
        <w:drawing xmlns:a="http://schemas.openxmlformats.org/drawingml/2006/main">
          <wp:anchor distT="152400" distB="152400" distL="152400" distR="152400" simplePos="0" relativeHeight="251661312" behindDoc="0" locked="0" layoutInCell="1" allowOverlap="1">
            <wp:simplePos x="0" y="0"/>
            <wp:positionH relativeFrom="page">
              <wp:posOffset>1283969</wp:posOffset>
            </wp:positionH>
            <wp:positionV relativeFrom="page">
              <wp:posOffset>3279140</wp:posOffset>
            </wp:positionV>
            <wp:extent cx="3873500" cy="1282700"/>
            <wp:effectExtent l="0" t="0" r="0" b="0"/>
            <wp:wrapThrough wrapText="bothSides" distL="152400" distR="152400">
              <wp:wrapPolygon edited="1">
                <wp:start x="0" y="0"/>
                <wp:lineTo x="21600" y="0"/>
                <wp:lineTo x="21600" y="21600"/>
                <wp:lineTo x="0" y="21600"/>
                <wp:lineTo x="0" y="0"/>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3873500" cy="1282700"/>
                    </a:xfrm>
                    <a:prstGeom prst="rect">
                      <a:avLst/>
                    </a:prstGeom>
                    <a:ln w="12700" cap="flat">
                      <a:noFill/>
                      <a:miter lim="400000"/>
                    </a:ln>
                    <a:effectLst/>
                  </pic:spPr>
                </pic:pic>
              </a:graphicData>
            </a:graphic>
          </wp:anchor>
        </w:drawing>
      </w:r>
    </w:p>
    <w:p>
      <w:pPr>
        <w:pStyle w:val="Default"/>
        <w:spacing w:before="0" w:after="400" w:line="240" w:lineRule="auto"/>
        <w:jc w:val="both"/>
        <w:rPr>
          <w:ins w:id="249" w:date="2022-07-24T04:55:00Z" w:author="s patni"/>
          <w:del w:id="250" w:date="2022-08-02T11:51:00Z" w:author="sanjay patni"/>
          <w:rStyle w:val="None"/>
          <w:outline w:val="0"/>
          <w:color w:val="000000"/>
          <w:sz w:val="32"/>
          <w:szCs w:val="32"/>
          <w:u w:color="000000"/>
          <w:shd w:val="clear" w:color="auto" w:fill="ffffff"/>
          <w14:textFill>
            <w14:solidFill>
              <w14:srgbClr w14:val="000000">
                <w14:alpha w14:val="19999"/>
              </w14:srgbClr>
            </w14:solidFill>
          </w14:textFill>
        </w:rPr>
      </w:pPr>
    </w:p>
    <w:p>
      <w:pPr>
        <w:pStyle w:val="Default"/>
        <w:spacing w:before="0" w:after="400" w:line="240" w:lineRule="auto"/>
        <w:jc w:val="both"/>
        <w:rPr>
          <w:ins w:id="251" w:date="2022-07-24T04:55:00Z" w:author="s patni"/>
          <w:del w:id="252" w:date="2022-08-02T11:51:00Z" w:author="sanjay patni"/>
          <w:rStyle w:val="None"/>
          <w:outline w:val="0"/>
          <w:color w:val="000000"/>
          <w:sz w:val="32"/>
          <w:szCs w:val="32"/>
          <w:u w:color="000000"/>
          <w:shd w:val="clear" w:color="auto" w:fill="ffffff"/>
          <w14:textFill>
            <w14:solidFill>
              <w14:srgbClr w14:val="000000">
                <w14:alpha w14:val="19999"/>
              </w14:srgbClr>
            </w14:solidFill>
          </w14:textFill>
        </w:rPr>
      </w:pPr>
    </w:p>
    <w:p>
      <w:pPr>
        <w:pStyle w:val="Default"/>
        <w:spacing w:before="0" w:after="400" w:line="240" w:lineRule="auto"/>
        <w:jc w:val="both"/>
        <w:rPr>
          <w:ins w:id="253" w:date="2022-07-24T04:55:00Z" w:author="s patni"/>
          <w:del w:id="254" w:date="2022-08-02T11:51:00Z" w:author="sanjay patni"/>
          <w:rStyle w:val="None"/>
          <w:outline w:val="0"/>
          <w:color w:val="000000"/>
          <w:sz w:val="32"/>
          <w:szCs w:val="32"/>
          <w:u w:color="000000"/>
          <w:shd w:val="clear" w:color="auto" w:fill="ffffff"/>
          <w14:textFill>
            <w14:solidFill>
              <w14:srgbClr w14:val="000000">
                <w14:alpha w14:val="19999"/>
              </w14:srgbClr>
            </w14:solidFill>
          </w14:textFill>
        </w:rPr>
      </w:pPr>
    </w:p>
    <w:p>
      <w:pPr>
        <w:pStyle w:val="Default"/>
        <w:spacing w:before="0" w:after="400" w:line="240" w:lineRule="auto"/>
        <w:jc w:val="both"/>
        <w:rPr>
          <w:ins w:id="255" w:date="2022-07-24T04:54:00Z" w:author="s patni"/>
          <w:rStyle w:val="None"/>
          <w:outline w:val="0"/>
          <w:color w:val="000000"/>
          <w:sz w:val="22"/>
          <w:szCs w:val="22"/>
          <w:u w:color="000000"/>
          <w:shd w:val="clear" w:color="auto" w:fill="ffffff"/>
          <w14:textFill>
            <w14:solidFill>
              <w14:srgbClr w14:val="000000">
                <w14:alpha w14:val="19999"/>
              </w14:srgbClr>
            </w14:solidFill>
          </w14:textFill>
        </w:rPr>
      </w:pPr>
      <w:ins w:id="256" w:date="2022-08-02T11:50:00Z" w:author="sanjay patni">
        <w:r>
          <w:rPr>
            <w:rStyle w:val="None"/>
            <w:outline w:val="0"/>
            <w:color w:val="000000"/>
            <w:u w:color="000000"/>
            <w:shd w:val="clear" w:color="auto" w:fill="ffffff"/>
            <w:rtl w:val="0"/>
            <w:lang w:val="en-US"/>
            <w14:textFill>
              <w14:solidFill>
                <w14:srgbClr w14:val="000000">
                  <w14:alpha w14:val="19999"/>
                </w14:srgbClr>
              </w14:solidFill>
            </w14:textFill>
          </w:rPr>
          <w:t xml:space="preserve">Extension </w:t>
        </w:r>
      </w:ins>
      <w:ins w:id="257" w:date="2022-07-24T04:55: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Pack for Java is a</w:t>
        </w:r>
      </w:ins>
      <w:ins w:id="258" w:date="2022-07-24T04:46: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 xml:space="preserve"> collection of popular extensions that can</w:t>
        </w:r>
      </w:ins>
      <w:ins w:id="259" w:date="2022-07-24T04:14: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 xml:space="preserve"> help write, test and debug Java applications in Visual Studio Code.</w:t>
        </w:r>
      </w:ins>
    </w:p>
    <w:p>
      <w:pPr>
        <w:pStyle w:val="Default"/>
        <w:spacing w:before="0" w:after="400" w:line="240" w:lineRule="auto"/>
        <w:jc w:val="both"/>
        <w:rPr>
          <w:ins w:id="260" w:date="2022-07-24T04:14:00Z" w:author="s patni"/>
          <w:rStyle w:val="None"/>
          <w:outline w:val="0"/>
          <w:color w:val="000000"/>
          <w:sz w:val="32"/>
          <w:szCs w:val="32"/>
          <w:u w:color="000000"/>
          <w:shd w:val="clear" w:color="auto" w:fill="ffffff"/>
          <w14:textFill>
            <w14:solidFill>
              <w14:srgbClr w14:val="000000">
                <w14:alpha w14:val="19999"/>
              </w14:srgbClr>
            </w14:solidFill>
          </w14:textFill>
        </w:rPr>
      </w:pPr>
      <w:ins w:id="261" w:date="2022-07-24T04:54:00Z" w:author="s patni">
        <w:r>
          <w:rPr>
            <w:rStyle w:val="Hyperlink.4"/>
          </w:rPr>
          <w:fldChar w:fldCharType="begin" w:fldLock="0"/>
        </w:r>
      </w:ins>
      <w:ins w:id="262" w:date="2022-07-24T04:54:00Z" w:author="s patni">
        <w:r>
          <w:rPr>
            <w:rStyle w:val="Hyperlink.4"/>
          </w:rPr>
          <w:instrText xml:space="preserve"> HYPERLINK "https://code.visualstudio.com/docs/java/extensions"</w:instrText>
        </w:r>
      </w:ins>
      <w:ins w:id="263" w:date="2022-07-24T04:54:00Z" w:author="s patni">
        <w:r>
          <w:rPr>
            <w:rStyle w:val="Hyperlink.4"/>
          </w:rPr>
          <w:fldChar w:fldCharType="separate" w:fldLock="0"/>
        </w:r>
      </w:ins>
      <w:ins w:id="264" w:date="2022-07-24T04:54:00Z" w:author="s patni">
        <w:r>
          <w:rPr>
            <w:rStyle w:val="Hyperlink.4"/>
            <w:rtl w:val="0"/>
            <w:lang w:val="en-US"/>
          </w:rPr>
          <w:t>https://code.visualstudio.com/docs/java/extensions</w:t>
        </w:r>
      </w:ins>
      <w:ins w:id="265" w:date="2022-07-24T04:54:00Z" w:author="s patni">
        <w:r>
          <w:rPr/>
          <w:fldChar w:fldCharType="end" w:fldLock="0"/>
        </w:r>
      </w:ins>
    </w:p>
    <w:tbl>
      <w:tblPr>
        <w:tblW w:w="8639"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6"/>
        <w:gridCol w:w="7553"/>
      </w:tblGrid>
      <w:tr>
        <w:tblPrEx>
          <w:shd w:val="clear" w:color="auto" w:fill="ced7e7"/>
        </w:tblPrEx>
        <w:trPr>
          <w:trHeight w:val="1825" w:hRule="atLeast"/>
        </w:trPr>
        <w:tc>
          <w:tcPr>
            <w:tcW w:type="dxa" w:w="10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center"/>
          </w:tcPr>
          <w:p/>
        </w:tc>
        <w:tc>
          <w:tcPr>
            <w:tcW w:type="dxa" w:w="7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center"/>
          </w:tcPr>
          <w:p>
            <w:pPr>
              <w:pStyle w:val="Body B A"/>
              <w:suppressAutoHyphens w:val="1"/>
              <w:jc w:val="both"/>
              <w:outlineLvl w:val="0"/>
            </w:pPr>
            <w:r>
              <w:rPr>
                <w:rStyle w:val="None"/>
                <w:rFonts w:ascii="Helvetica Neue" w:hAnsi="Helvetica Neue"/>
                <w:outline w:val="0"/>
                <w:color w:val="000000"/>
                <w:sz w:val="32"/>
                <w:szCs w:val="32"/>
                <w:shd w:val="clear" w:color="auto" w:fill="cde7ff"/>
                <w:rtl w:val="0"/>
                <w:lang w:val="en-US"/>
                <w14:textFill>
                  <w14:solidFill>
                    <w14:srgbClr w14:val="000000">
                      <w14:alpha w14:val="39998"/>
                    </w14:srgbClr>
                  </w14:solidFill>
                </w14:textFill>
              </w:rPr>
              <w:t>Visual Studio Code support currently only works for Maven builds. Hello world example will run using command line since it uses gradle.</w:t>
            </w:r>
          </w:p>
        </w:tc>
      </w:tr>
    </w:tbl>
    <w:p>
      <w:pPr>
        <w:pStyle w:val="Default"/>
        <w:widowControl w:val="0"/>
        <w:spacing w:before="0" w:after="400" w:line="240" w:lineRule="auto"/>
        <w:ind w:left="648" w:hanging="648"/>
        <w:rPr>
          <w:rStyle w:val="None"/>
          <w:outline w:val="0"/>
          <w:color w:val="000000"/>
          <w:sz w:val="32"/>
          <w:szCs w:val="32"/>
          <w:u w:color="000000"/>
          <w:shd w:val="clear" w:color="auto" w:fill="ffffff"/>
          <w14:textFill>
            <w14:solidFill>
              <w14:srgbClr w14:val="000000">
                <w14:alpha w14:val="19999"/>
              </w14:srgbClr>
            </w14:solidFill>
          </w14:textFill>
        </w:rPr>
      </w:pPr>
    </w:p>
    <w:p>
      <w:pPr>
        <w:pStyle w:val="Default"/>
        <w:widowControl w:val="0"/>
        <w:spacing w:before="0" w:after="400" w:line="240" w:lineRule="auto"/>
        <w:ind w:left="540" w:hanging="540"/>
        <w:rPr>
          <w:rStyle w:val="None"/>
          <w:outline w:val="0"/>
          <w:color w:val="000000"/>
          <w:sz w:val="32"/>
          <w:szCs w:val="32"/>
          <w:u w:color="000000"/>
          <w:shd w:val="clear" w:color="auto" w:fill="ffffff"/>
          <w14:textFill>
            <w14:solidFill>
              <w14:srgbClr w14:val="000000">
                <w14:alpha w14:val="19999"/>
              </w14:srgbClr>
            </w14:solidFill>
          </w14:textFill>
        </w:rPr>
      </w:pPr>
    </w:p>
    <w:p>
      <w:pPr>
        <w:pStyle w:val="Default"/>
        <w:widowControl w:val="0"/>
        <w:spacing w:before="0" w:after="400" w:line="240" w:lineRule="auto"/>
        <w:ind w:left="432" w:hanging="432"/>
        <w:rPr>
          <w:rStyle w:val="None"/>
          <w:outline w:val="0"/>
          <w:color w:val="000000"/>
          <w:sz w:val="32"/>
          <w:szCs w:val="32"/>
          <w:u w:color="000000"/>
          <w:shd w:val="clear" w:color="auto" w:fill="ffffff"/>
          <w14:textFill>
            <w14:solidFill>
              <w14:srgbClr w14:val="000000">
                <w14:alpha w14:val="19999"/>
              </w14:srgbClr>
            </w14:solidFill>
          </w14:textFill>
        </w:rPr>
      </w:pPr>
    </w:p>
    <w:p>
      <w:pPr>
        <w:pStyle w:val="Default"/>
        <w:widowControl w:val="0"/>
        <w:spacing w:before="0" w:after="400" w:line="240" w:lineRule="auto"/>
        <w:ind w:left="324" w:hanging="324"/>
        <w:jc w:val="both"/>
        <w:rPr>
          <w:rStyle w:val="None"/>
          <w:outline w:val="0"/>
          <w:color w:val="000000"/>
          <w:sz w:val="32"/>
          <w:szCs w:val="32"/>
          <w:u w:color="000000"/>
          <w:shd w:val="clear" w:color="auto" w:fill="ffffff"/>
          <w14:textFill>
            <w14:solidFill>
              <w14:srgbClr w14:val="000000">
                <w14:alpha w14:val="19999"/>
              </w14:srgbClr>
            </w14:solidFill>
          </w14:textFill>
        </w:rPr>
      </w:pPr>
    </w:p>
    <w:p>
      <w:pPr>
        <w:pStyle w:val="Default"/>
        <w:widowControl w:val="0"/>
        <w:spacing w:before="0" w:after="400" w:line="240" w:lineRule="auto"/>
        <w:ind w:left="216" w:hanging="216"/>
        <w:rPr>
          <w:rStyle w:val="None"/>
          <w:outline w:val="0"/>
          <w:color w:val="000000"/>
          <w:sz w:val="32"/>
          <w:szCs w:val="32"/>
          <w:u w:color="000000"/>
          <w:shd w:val="clear" w:color="auto" w:fill="ffffff"/>
          <w14:textFill>
            <w14:solidFill>
              <w14:srgbClr w14:val="000000">
                <w14:alpha w14:val="19999"/>
              </w14:srgbClr>
            </w14:solidFill>
          </w14:textFill>
        </w:rPr>
      </w:pPr>
    </w:p>
    <w:p>
      <w:pPr>
        <w:pStyle w:val="Default"/>
        <w:widowControl w:val="0"/>
        <w:spacing w:before="0" w:after="400" w:line="240" w:lineRule="auto"/>
        <w:ind w:left="108" w:hanging="108"/>
        <w:rPr>
          <w:rStyle w:val="None"/>
          <w:outline w:val="0"/>
          <w:color w:val="000000"/>
          <w:sz w:val="32"/>
          <w:szCs w:val="32"/>
          <w:u w:color="000000"/>
          <w:shd w:val="clear" w:color="auto" w:fill="ffffff"/>
          <w14:textFill>
            <w14:solidFill>
              <w14:srgbClr w14:val="000000">
                <w14:alpha w14:val="19999"/>
              </w14:srgbClr>
            </w14:solidFill>
          </w14:textFill>
        </w:rPr>
      </w:pPr>
    </w:p>
    <w:p>
      <w:pPr>
        <w:pStyle w:val="Default"/>
        <w:spacing w:before="0" w:after="400" w:line="240" w:lineRule="auto"/>
        <w:jc w:val="both"/>
        <w:rPr>
          <w:ins w:id="266" w:date="2022-07-24T04:56:00Z" w:author="s patni"/>
          <w:rStyle w:val="None"/>
          <w:outline w:val="0"/>
          <w:color w:val="000000"/>
          <w:sz w:val="32"/>
          <w:szCs w:val="32"/>
          <w:u w:color="000000"/>
          <w:shd w:val="clear" w:color="auto" w:fill="ffffff"/>
          <w14:textFill>
            <w14:solidFill>
              <w14:srgbClr w14:val="000000">
                <w14:alpha w14:val="19999"/>
              </w14:srgbClr>
            </w14:solidFill>
          </w14:textFill>
        </w:rPr>
      </w:pPr>
    </w:p>
    <w:p>
      <w:pPr>
        <w:pStyle w:val="Default"/>
        <w:spacing w:before="0" w:after="400" w:line="240" w:lineRule="auto"/>
        <w:jc w:val="both"/>
        <w:rPr>
          <w:ins w:id="267" w:date="2022-07-24T04:30:00Z" w:author="s patni"/>
          <w:rStyle w:val="None"/>
          <w:outline w:val="0"/>
          <w:color w:val="000000"/>
          <w:sz w:val="22"/>
          <w:szCs w:val="22"/>
          <w:u w:color="000000"/>
          <w:shd w:val="clear" w:color="auto" w:fill="ffffff"/>
          <w14:textFill>
            <w14:solidFill>
              <w14:srgbClr w14:val="000000">
                <w14:alpha w14:val="19999"/>
              </w14:srgbClr>
            </w14:solidFill>
          </w14:textFill>
        </w:rPr>
      </w:pPr>
      <w:ins w:id="268" w:date="2022-07-24T04:56: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Once the extension pack is installed you could use IDE for editing java code.</w:t>
        </w:r>
      </w:ins>
      <w:r>
        <w:rPr>
          <w:rStyle w:val="None"/>
          <w:outline w:val="0"/>
          <w:color w:val="000000"/>
          <w:sz w:val="22"/>
          <w:szCs w:val="22"/>
          <w:u w:color="000000"/>
          <w:shd w:val="clear" w:color="auto" w:fill="ffffff"/>
          <w14:textFill>
            <w14:solidFill>
              <w14:srgbClr w14:val="000000">
                <w14:alpha w14:val="19999"/>
              </w14:srgbClr>
            </w14:solidFill>
          </w14:textFill>
        </w:rPr>
        <w:drawing xmlns:a="http://schemas.openxmlformats.org/drawingml/2006/main">
          <wp:anchor distT="152400" distB="152400" distL="152400" distR="152400" simplePos="0" relativeHeight="251660288" behindDoc="0" locked="0" layoutInCell="1" allowOverlap="1">
            <wp:simplePos x="0" y="0"/>
            <wp:positionH relativeFrom="page">
              <wp:posOffset>1136650</wp:posOffset>
            </wp:positionH>
            <wp:positionV relativeFrom="page">
              <wp:posOffset>0</wp:posOffset>
            </wp:positionV>
            <wp:extent cx="5486400" cy="3131979"/>
            <wp:effectExtent l="0" t="0" r="0" b="0"/>
            <wp:wrapThrough wrapText="bothSides" distL="152400" distR="152400">
              <wp:wrapPolygon edited="1">
                <wp:start x="0" y="0"/>
                <wp:lineTo x="21621" y="0"/>
                <wp:lineTo x="21621" y="21616"/>
                <wp:lineTo x="0" y="21616"/>
                <wp:lineTo x="0" y="0"/>
              </wp:wrapPolygon>
            </wp:wrapThrough>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6">
                      <a:extLst/>
                    </a:blip>
                    <a:stretch>
                      <a:fillRect/>
                    </a:stretch>
                  </pic:blipFill>
                  <pic:spPr>
                    <a:xfrm>
                      <a:off x="0" y="0"/>
                      <a:ext cx="5486400" cy="3131979"/>
                    </a:xfrm>
                    <a:prstGeom prst="rect">
                      <a:avLst/>
                    </a:prstGeom>
                    <a:ln w="12700" cap="flat">
                      <a:noFill/>
                      <a:miter lim="400000"/>
                    </a:ln>
                    <a:effectLst/>
                  </pic:spPr>
                </pic:pic>
              </a:graphicData>
            </a:graphic>
          </wp:anchor>
        </w:drawing>
      </w:r>
    </w:p>
    <w:p>
      <w:pPr>
        <w:pStyle w:val="Default"/>
        <w:spacing w:before="0" w:after="400" w:line="240" w:lineRule="auto"/>
        <w:jc w:val="both"/>
        <w:rPr>
          <w:ins w:id="269" w:date="2022-07-24T04:30:00Z" w:author="s patni"/>
          <w:rStyle w:val="None"/>
          <w:outline w:val="0"/>
          <w:color w:val="000000"/>
          <w:sz w:val="22"/>
          <w:szCs w:val="22"/>
          <w:u w:color="000000"/>
          <w:shd w:val="clear" w:color="auto" w:fill="ffffff"/>
          <w14:textFill>
            <w14:solidFill>
              <w14:srgbClr w14:val="000000">
                <w14:alpha w14:val="19999"/>
              </w14:srgbClr>
            </w14:solidFill>
          </w14:textFill>
        </w:rPr>
      </w:pPr>
      <w:ins w:id="270" w:date="2022-07-24T04:30:00Z" w:author="s patni">
        <w:r>
          <w:rPr>
            <w:rStyle w:val="None"/>
            <w:outline w:val="0"/>
            <w:color w:val="000000"/>
            <w:sz w:val="22"/>
            <w:szCs w:val="22"/>
            <w:u w:color="000000"/>
            <w:shd w:val="clear" w:color="auto" w:fill="ffffff"/>
            <w:rtl w:val="0"/>
            <w:lang w:val="en-US"/>
            <w14:textFill>
              <w14:solidFill>
                <w14:srgbClr w14:val="000000">
                  <w14:alpha w14:val="19999"/>
                </w14:srgbClr>
              </w14:solidFill>
            </w14:textFill>
          </w:rPr>
          <w:t>Now create a new class in using File-&gt; New File -&gt; New Java Class</w:t>
        </w:r>
      </w:ins>
    </w:p>
    <w:p>
      <w:pPr>
        <w:pStyle w:val="Default"/>
        <w:spacing w:before="0" w:after="400" w:line="240" w:lineRule="auto"/>
        <w:jc w:val="both"/>
        <w:rPr>
          <w:ins w:id="271" w:date="2022-07-24T04:30:00Z" w:author="s patni"/>
          <w:del w:id="272" w:date="2022-08-02T11:51:00Z" w:author="sanjay patni"/>
          <w:rStyle w:val="None"/>
          <w:outline w:val="0"/>
          <w:color w:val="000000"/>
          <w:sz w:val="20"/>
          <w:szCs w:val="20"/>
          <w:u w:color="000000"/>
          <w:shd w:val="clear" w:color="auto" w:fill="ffffff"/>
          <w14:textFill>
            <w14:solidFill>
              <w14:srgbClr w14:val="000000">
                <w14:alpha w14:val="19999"/>
              </w14:srgbClr>
            </w14:solidFill>
          </w14:textFill>
        </w:rPr>
      </w:pPr>
      <w:ins w:id="273" w:date="2022-07-24T04:30:00Z" w:author="s patni">
        <w:del w:id="274" w:date="2022-08-02T11:51:00Z" w:author="sanjay patni">
          <w:r>
            <w:rPr>
              <w:rStyle w:val="None"/>
              <w:outline w:val="0"/>
              <w:color w:val="000000"/>
              <w:sz w:val="20"/>
              <w:szCs w:val="20"/>
              <w:u w:color="000000"/>
              <w:shd w:val="clear" w:color="auto" w:fill="ffffff"/>
              <w:rtl w:val="0"/>
              <w:lang w:val="en-US"/>
              <w14:textFill>
                <w14:solidFill>
                  <w14:srgbClr w14:val="000000">
                    <w14:alpha w14:val="19999"/>
                  </w14:srgbClr>
                </w14:solidFill>
              </w14:textFill>
            </w:rPr>
            <w:delText xml:space="preserve">Delete </w:delText>
          </w:r>
        </w:del>
      </w:ins>
    </w:p>
    <w:p>
      <w:pPr>
        <w:pStyle w:val="Default"/>
        <w:spacing w:before="0" w:line="240" w:lineRule="auto"/>
        <w:rPr>
          <w:ins w:id="275" w:date="2022-07-24T04:30:00Z" w:author="s patni"/>
          <w:del w:id="276" w:date="2022-08-02T11:51:00Z" w:author="sanjay patni"/>
          <w:rStyle w:val="None"/>
          <w:rFonts w:ascii="Cambria" w:cs="Cambria" w:hAnsi="Cambria" w:eastAsia="Cambria"/>
          <w:outline w:val="0"/>
          <w:color w:val="d4d4d4"/>
          <w:sz w:val="20"/>
          <w:szCs w:val="20"/>
          <w:u w:color="d4d4d4"/>
          <w:shd w:val="clear" w:color="auto" w:fill="ffffff"/>
          <w14:textFill>
            <w14:solidFill>
              <w14:srgbClr w14:val="D4D4D4"/>
            </w14:solidFill>
          </w14:textFill>
        </w:rPr>
      </w:pPr>
      <w:ins w:id="277" w:date="2022-07-24T04:30:00Z" w:author="s patni">
        <w:del w:id="278" w:date="2022-08-02T11:51:00Z" w:author="sanjay patni">
          <w:r>
            <w:rPr>
              <w:rStyle w:val="None"/>
              <w:rFonts w:ascii="Cambria" w:hAnsi="Cambria"/>
              <w:outline w:val="0"/>
              <w:color w:val="569cd6"/>
              <w:sz w:val="20"/>
              <w:szCs w:val="20"/>
              <w:u w:color="569cd6"/>
              <w:shd w:val="clear" w:color="auto" w:fill="1e1e1e"/>
              <w:rtl w:val="0"/>
              <w:lang w:val="en-US"/>
              <w14:textFill>
                <w14:solidFill>
                  <w14:srgbClr w14:val="569CD6"/>
                </w14:solidFill>
              </w14:textFill>
            </w:rPr>
            <w:delText>public</w:delText>
          </w:r>
        </w:del>
      </w:ins>
      <w:ins w:id="279" w:date="2022-07-24T04:30:00Z" w:author="s patni">
        <w:del w:id="280" w:date="2022-08-02T11:51:00Z" w:author="sanjay patni">
          <w:r>
            <w:rPr>
              <w:rStyle w:val="None"/>
              <w:rFonts w:ascii="Cambria" w:hAnsi="Cambria"/>
              <w:outline w:val="0"/>
              <w:color w:val="d4d4d4"/>
              <w:sz w:val="20"/>
              <w:szCs w:val="20"/>
              <w:u w:color="d4d4d4"/>
              <w:shd w:val="clear" w:color="auto" w:fill="1e1e1e"/>
              <w:rtl w:val="0"/>
              <w:lang w:val="en-US"/>
              <w14:textFill>
                <w14:solidFill>
                  <w14:srgbClr w14:val="D4D4D4"/>
                </w14:solidFill>
              </w14:textFill>
            </w:rPr>
            <w:delText xml:space="preserve"> </w:delText>
          </w:r>
        </w:del>
      </w:ins>
      <w:ins w:id="281" w:date="2022-07-24T04:30:00Z" w:author="s patni">
        <w:del w:id="282" w:date="2022-08-02T11:51:00Z" w:author="sanjay patni">
          <w:r>
            <w:rPr>
              <w:rStyle w:val="None"/>
              <w:rFonts w:ascii="Cambria" w:hAnsi="Cambria"/>
              <w:outline w:val="0"/>
              <w:color w:val="569cd6"/>
              <w:sz w:val="20"/>
              <w:szCs w:val="20"/>
              <w:u w:color="569cd6"/>
              <w:shd w:val="clear" w:color="auto" w:fill="1e1e1e"/>
              <w:rtl w:val="0"/>
              <w:lang w:val="en-US"/>
              <w14:textFill>
                <w14:solidFill>
                  <w14:srgbClr w14:val="569CD6"/>
                </w14:solidFill>
              </w14:textFill>
            </w:rPr>
            <w:delText>class</w:delText>
          </w:r>
        </w:del>
      </w:ins>
      <w:ins w:id="283" w:date="2022-07-24T04:30:00Z" w:author="s patni">
        <w:del w:id="284" w:date="2022-08-02T11:51:00Z" w:author="sanjay patni">
          <w:r>
            <w:rPr>
              <w:rStyle w:val="None"/>
              <w:rFonts w:ascii="Cambria" w:hAnsi="Cambria"/>
              <w:outline w:val="0"/>
              <w:color w:val="d4d4d4"/>
              <w:sz w:val="20"/>
              <w:szCs w:val="20"/>
              <w:u w:color="d4d4d4"/>
              <w:shd w:val="clear" w:color="auto" w:fill="1e1e1e"/>
              <w:rtl w:val="0"/>
              <w:lang w:val="en-US"/>
              <w14:textFill>
                <w14:solidFill>
                  <w14:srgbClr w14:val="D4D4D4"/>
                </w14:solidFill>
              </w14:textFill>
            </w:rPr>
            <w:delText xml:space="preserve"> </w:delText>
          </w:r>
        </w:del>
      </w:ins>
      <w:ins w:id="285" w:date="2022-07-24T04:30:00Z" w:author="s patni">
        <w:del w:id="286" w:date="2022-08-02T11:51:00Z" w:author="sanjay patni">
          <w:r>
            <w:rPr>
              <w:rStyle w:val="None"/>
              <w:rFonts w:ascii="Cambria" w:hAnsi="Cambria"/>
              <w:outline w:val="0"/>
              <w:color w:val="4ec9b0"/>
              <w:sz w:val="20"/>
              <w:szCs w:val="20"/>
              <w:u w:color="4ec9b0"/>
              <w:shd w:val="clear" w:color="auto" w:fill="1e1e1e"/>
              <w:rtl w:val="0"/>
              <w:lang w:val="en-US"/>
              <w14:textFill>
                <w14:solidFill>
                  <w14:srgbClr w14:val="4EC9B0"/>
                </w14:solidFill>
              </w14:textFill>
            </w:rPr>
            <w:delText>Main</w:delText>
          </w:r>
        </w:del>
      </w:ins>
      <w:ins w:id="287" w:date="2022-07-24T04:30:00Z" w:author="s patni">
        <w:del w:id="288" w:date="2022-08-02T11:51:00Z" w:author="sanjay patni">
          <w:r>
            <w:rPr>
              <w:rStyle w:val="None"/>
              <w:rFonts w:ascii="Cambria" w:hAnsi="Cambria"/>
              <w:outline w:val="0"/>
              <w:color w:val="d4d4d4"/>
              <w:sz w:val="20"/>
              <w:szCs w:val="20"/>
              <w:u w:color="d4d4d4"/>
              <w:shd w:val="clear" w:color="auto" w:fill="1e1e1e"/>
              <w:rtl w:val="0"/>
              <w:lang w:val="en-US"/>
              <w14:textFill>
                <w14:solidFill>
                  <w14:srgbClr w14:val="D4D4D4"/>
                </w14:solidFill>
              </w14:textFill>
            </w:rPr>
            <w:delText xml:space="preserve"> {</w:delText>
          </w:r>
        </w:del>
      </w:ins>
    </w:p>
    <w:p>
      <w:pPr>
        <w:pStyle w:val="Default"/>
        <w:spacing w:before="0" w:line="240" w:lineRule="auto"/>
        <w:rPr>
          <w:ins w:id="289" w:date="2022-07-24T04:30:00Z" w:author="s patni"/>
          <w:del w:id="290" w:date="2022-08-02T11:51:00Z" w:author="sanjay patni"/>
          <w:rStyle w:val="None"/>
          <w:rFonts w:ascii="Cambria" w:cs="Cambria" w:hAnsi="Cambria" w:eastAsia="Cambria"/>
          <w:outline w:val="0"/>
          <w:color w:val="d4d4d4"/>
          <w:sz w:val="20"/>
          <w:szCs w:val="20"/>
          <w:u w:color="d4d4d4"/>
          <w:shd w:val="clear" w:color="auto" w:fill="ffffff"/>
          <w14:textFill>
            <w14:solidFill>
              <w14:srgbClr w14:val="D4D4D4"/>
            </w14:solidFill>
          </w14:textFill>
        </w:rPr>
      </w:pPr>
      <w:ins w:id="291" w:date="2022-07-24T04:30:00Z" w:author="s patni">
        <w:del w:id="292" w:date="2022-08-02T11:51:00Z" w:author="sanjay patni">
          <w:r>
            <w:rPr>
              <w:rStyle w:val="None"/>
              <w:rFonts w:ascii="Cambria" w:hAnsi="Cambria"/>
              <w:outline w:val="0"/>
              <w:color w:val="d4d4d4"/>
              <w:sz w:val="20"/>
              <w:szCs w:val="20"/>
              <w:u w:color="d4d4d4"/>
              <w:shd w:val="clear" w:color="auto" w:fill="1e1e1e"/>
              <w:rtl w:val="0"/>
              <w:lang w:val="en-US"/>
              <w14:textFill>
                <w14:solidFill>
                  <w14:srgbClr w14:val="D4D4D4"/>
                </w14:solidFill>
              </w14:textFill>
            </w:rPr>
            <w:delText xml:space="preserve">    </w:delText>
          </w:r>
        </w:del>
      </w:ins>
    </w:p>
    <w:p>
      <w:pPr>
        <w:pStyle w:val="Default"/>
        <w:spacing w:before="0" w:line="240" w:lineRule="auto"/>
        <w:rPr>
          <w:ins w:id="293" w:date="2022-07-24T04:30:00Z" w:author="s patni"/>
          <w:del w:id="294" w:date="2022-08-02T11:51:00Z" w:author="sanjay patni"/>
          <w:rStyle w:val="None"/>
          <w:rFonts w:ascii="Cambria" w:cs="Cambria" w:hAnsi="Cambria" w:eastAsia="Cambria"/>
          <w:outline w:val="0"/>
          <w:color w:val="d4d4d4"/>
          <w:sz w:val="20"/>
          <w:szCs w:val="20"/>
          <w:u w:color="d4d4d4"/>
          <w:shd w:val="clear" w:color="auto" w:fill="ffffff"/>
          <w14:textFill>
            <w14:solidFill>
              <w14:srgbClr w14:val="D4D4D4"/>
            </w14:solidFill>
          </w14:textFill>
        </w:rPr>
      </w:pPr>
      <w:ins w:id="295" w:date="2022-07-24T04:30:00Z" w:author="s patni">
        <w:del w:id="296" w:date="2022-08-02T11:51:00Z" w:author="sanjay patni">
          <w:r>
            <w:rPr>
              <w:rStyle w:val="None"/>
              <w:rFonts w:ascii="Cambria" w:hAnsi="Cambria"/>
              <w:outline w:val="0"/>
              <w:color w:val="d4d4d4"/>
              <w:sz w:val="20"/>
              <w:szCs w:val="20"/>
              <w:u w:color="d4d4d4"/>
              <w:shd w:val="clear" w:color="auto" w:fill="1e1e1e"/>
              <w:rtl w:val="0"/>
              <w:lang w:val="en-US"/>
              <w14:textFill>
                <w14:solidFill>
                  <w14:srgbClr w14:val="D4D4D4"/>
                </w14:solidFill>
              </w14:textFill>
            </w:rPr>
            <w:delText>}</w:delText>
          </w:r>
        </w:del>
      </w:ins>
    </w:p>
    <w:p>
      <w:pPr>
        <w:pStyle w:val="Default"/>
        <w:spacing w:before="0" w:line="240" w:lineRule="auto"/>
        <w:rPr>
          <w:ins w:id="297" w:date="2022-07-24T04:30:00Z" w:author="s patni"/>
          <w:rStyle w:val="None"/>
          <w:rFonts w:ascii="Cambria" w:cs="Cambria" w:hAnsi="Cambria" w:eastAsia="Cambria"/>
          <w:outline w:val="0"/>
          <w:color w:val="d4d4d4"/>
          <w:u w:color="d4d4d4"/>
          <w:shd w:val="clear" w:color="auto" w:fill="ffffff"/>
          <w14:textFill>
            <w14:solidFill>
              <w14:srgbClr w14:val="D4D4D4"/>
            </w14:solidFill>
          </w14:textFill>
        </w:rPr>
      </w:pPr>
    </w:p>
    <w:p>
      <w:pPr>
        <w:pStyle w:val="Default"/>
        <w:spacing w:before="0" w:line="240" w:lineRule="auto"/>
        <w:rPr>
          <w:ins w:id="298" w:date="2022-07-24T04:30:00Z" w:author="s patni"/>
          <w:rStyle w:val="None"/>
          <w:rFonts w:ascii="Cambria" w:cs="Cambria" w:hAnsi="Cambria" w:eastAsia="Cambria"/>
          <w:outline w:val="0"/>
          <w:color w:val="d4d4d4"/>
          <w:u w:color="d4d4d4"/>
          <w:shd w:val="clear" w:color="auto" w:fill="ffffff"/>
          <w14:textFill>
            <w14:solidFill>
              <w14:srgbClr w14:val="D4D4D4"/>
            </w14:solidFill>
          </w14:textFill>
        </w:rPr>
      </w:pPr>
    </w:p>
    <w:p>
      <w:pPr>
        <w:pStyle w:val="Default"/>
        <w:spacing w:before="0" w:line="240" w:lineRule="auto"/>
        <w:rPr>
          <w:ins w:id="299" w:date="2022-08-02T11:52:00Z" w:author="sanjay patni"/>
          <w:rStyle w:val="None"/>
          <w:rFonts w:ascii="Cambria" w:cs="Cambria" w:hAnsi="Cambria" w:eastAsia="Cambria"/>
          <w:outline w:val="0"/>
          <w:color w:val="d4d4d4"/>
          <w:u w:color="d4d4d4"/>
          <w:shd w:val="clear" w:color="auto" w:fill="ffffff"/>
          <w14:textFill>
            <w14:solidFill>
              <w14:srgbClr w14:val="D4D4D4"/>
            </w14:solidFill>
          </w14:textFill>
        </w:rPr>
      </w:pPr>
    </w:p>
    <w:p>
      <w:pPr>
        <w:pStyle w:val="Default"/>
        <w:spacing w:before="0" w:line="240" w:lineRule="auto"/>
        <w:rPr>
          <w:ins w:id="300" w:date="2022-08-02T11:52:00Z" w:author="sanjay patni"/>
          <w:rStyle w:val="None"/>
          <w:rFonts w:ascii="Cambria" w:cs="Cambria" w:hAnsi="Cambria" w:eastAsia="Cambria"/>
          <w:outline w:val="0"/>
          <w:color w:val="d4d4d4"/>
          <w:u w:color="d4d4d4"/>
          <w:shd w:val="clear" w:color="auto" w:fill="ffffff"/>
          <w14:textFill>
            <w14:solidFill>
              <w14:srgbClr w14:val="D4D4D4"/>
            </w14:solidFill>
          </w14:textFill>
        </w:rPr>
      </w:pPr>
    </w:p>
    <w:p>
      <w:pPr>
        <w:pStyle w:val="Default"/>
        <w:spacing w:before="0" w:line="240" w:lineRule="auto"/>
        <w:rPr>
          <w:ins w:id="301" w:date="2022-08-02T11:52:00Z" w:author="sanjay patni"/>
          <w:rStyle w:val="None"/>
          <w:rFonts w:ascii="Cambria" w:cs="Cambria" w:hAnsi="Cambria" w:eastAsia="Cambria"/>
          <w:outline w:val="0"/>
          <w:color w:val="d4d4d4"/>
          <w:u w:color="d4d4d4"/>
          <w:shd w:val="clear" w:color="auto" w:fill="ffffff"/>
          <w14:textFill>
            <w14:solidFill>
              <w14:srgbClr w14:val="D4D4D4"/>
            </w14:solidFill>
          </w14:textFill>
        </w:rPr>
      </w:pPr>
    </w:p>
    <w:p>
      <w:pPr>
        <w:pStyle w:val="Default"/>
        <w:spacing w:before="0" w:line="240" w:lineRule="auto"/>
        <w:rPr>
          <w:ins w:id="302" w:date="2022-07-24T04:30:00Z" w:author="s patni"/>
          <w:rStyle w:val="None"/>
          <w:rFonts w:ascii="Cambria" w:cs="Cambria" w:hAnsi="Cambria" w:eastAsia="Cambria"/>
          <w:outline w:val="0"/>
          <w:color w:val="d4d4d4"/>
          <w:u w:color="d4d4d4"/>
          <w:shd w:val="clear" w:color="auto" w:fill="ffffff"/>
          <w14:textFill>
            <w14:solidFill>
              <w14:srgbClr w14:val="D4D4D4"/>
            </w14:solidFill>
          </w14:textFill>
        </w:rPr>
      </w:pPr>
      <w:ins w:id="303" w:date="2022-07-24T04:30:00Z" w:author="s patni">
        <w:r>
          <w:rPr>
            <w:rStyle w:val="None"/>
            <w:rFonts w:ascii="Cambria" w:hAnsi="Cambria"/>
            <w:outline w:val="0"/>
            <w:color w:val="d4d4d4"/>
            <w:sz w:val="22"/>
            <w:szCs w:val="22"/>
            <w:u w:color="d4d4d4"/>
            <w:shd w:val="clear" w:color="auto" w:fill="ffffff"/>
            <w:rtl w:val="0"/>
            <w:lang w:val="en-US"/>
            <w14:textFill>
              <w14:solidFill>
                <w14:srgbClr w14:val="D4D4D4"/>
              </w14:solidFill>
            </w14:textFill>
          </w:rPr>
          <w:t>And paste</w:t>
        </w:r>
      </w:ins>
      <w:ins w:id="304" w:date="2022-07-24T04:30:00Z" w:author="s patni">
        <w:r>
          <w:rPr>
            <w:rStyle w:val="None"/>
            <w:rFonts w:ascii="Cambria" w:hAnsi="Cambria"/>
            <w:outline w:val="0"/>
            <w:color w:val="d4d4d4"/>
            <w:u w:color="d4d4d4"/>
            <w:shd w:val="clear" w:color="auto" w:fill="ffffff"/>
            <w:rtl w:val="0"/>
            <w:lang w:val="en-US"/>
            <w14:textFill>
              <w14:solidFill>
                <w14:srgbClr w14:val="D4D4D4"/>
              </w14:solidFill>
            </w14:textFill>
          </w:rPr>
          <w:t xml:space="preserve"> </w:t>
        </w:r>
      </w:ins>
    </w:p>
    <w:p>
      <w:pPr>
        <w:pStyle w:val="Default"/>
        <w:spacing w:before="0" w:line="240" w:lineRule="auto"/>
        <w:rPr>
          <w:ins w:id="305" w:date="2022-07-24T04:30: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del w:id="306" w:date="2022-07-24T04:25: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del w:id="307" w:date="2022-07-24T04:25:00Z" w:author="s patni"/>
          <w:rStyle w:val="None"/>
          <w:rFonts w:ascii="Times New Roman" w:cs="Times New Roman" w:hAnsi="Times New Roman" w:eastAsia="Times New Roman"/>
          <w:outline w:val="0"/>
          <w:color w:val="24292f"/>
          <w:u w:color="24292f"/>
          <w:shd w:val="clear" w:color="auto" w:fill="ffffff"/>
          <w:lang w:val="it-IT"/>
          <w14:textFill>
            <w14:solidFill>
              <w14:srgbClr w14:val="24292F"/>
            </w14:solidFill>
          </w14:textFill>
        </w:rPr>
      </w:pPr>
      <w:del w:id="308" w:date="2022-07-24T04:25:00Z" w:author="s patni">
        <w:r>
          <w:rPr>
            <w:rStyle w:val="None"/>
            <w:rFonts w:ascii="Times New Roman" w:hAnsi="Times New Roman"/>
            <w:outline w:val="0"/>
            <w:color w:val="24292f"/>
            <w:u w:color="24292f"/>
            <w:shd w:val="clear" w:color="auto" w:fill="ffffff"/>
            <w:rtl w:val="0"/>
            <w:lang w:val="it-IT"/>
            <w14:textFill>
              <w14:solidFill>
                <w14:srgbClr w14:val="24292F"/>
              </w14:solidFill>
            </w14:textFill>
          </w:rPr>
          <w:delText>cd ~/hello-world/src/main/java/hello/world</w:delText>
        </w:r>
      </w:del>
    </w:p>
    <w:p>
      <w:pPr>
        <w:pStyle w:val="Default"/>
        <w:spacing w:before="0" w:after="320" w:line="240" w:lineRule="auto"/>
        <w:rPr>
          <w:del w:id="309" w:date="2022-07-24T04:25:00Z" w:author="s patni"/>
          <w:rStyle w:val="None"/>
          <w:rFonts w:ascii="Times New Roman" w:cs="Times New Roman" w:hAnsi="Times New Roman" w:eastAsia="Times New Roman"/>
          <w:outline w:val="0"/>
          <w:color w:val="24292f"/>
          <w:u w:color="24292f"/>
          <w:shd w:val="clear" w:color="auto" w:fill="ffffff"/>
          <w:lang w:val="it-IT"/>
          <w14:textFill>
            <w14:solidFill>
              <w14:srgbClr w14:val="24292F"/>
            </w14:solidFill>
          </w14:textFill>
        </w:rPr>
      </w:pPr>
      <w:del w:id="310" w:date="2022-07-24T04:25:00Z" w:author="s patni">
        <w:r>
          <w:rPr>
            <w:rStyle w:val="None"/>
            <w:rFonts w:ascii="Times New Roman" w:hAnsi="Times New Roman"/>
            <w:outline w:val="0"/>
            <w:color w:val="24292f"/>
            <w:u w:color="24292f"/>
            <w:shd w:val="clear" w:color="auto" w:fill="ffffff"/>
            <w:rtl w:val="0"/>
            <w:lang w:val="it-IT"/>
            <w14:textFill>
              <w14:solidFill>
                <w14:srgbClr w14:val="24292F"/>
              </w14:solidFill>
            </w14:textFill>
          </w:rPr>
          <w:delText>vi HelloController.java</w:delText>
        </w:r>
      </w:del>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lang w:val="it-IT"/>
          <w14:textFill>
            <w14:solidFill>
              <w14:srgbClr w14:val="24292F"/>
            </w14:solidFill>
          </w14:textFill>
        </w:rPr>
      </w:pPr>
      <w:r>
        <w:rPr>
          <w:rStyle w:val="None"/>
          <w:rFonts w:ascii="Times New Roman" w:hAnsi="Times New Roman"/>
          <w:outline w:val="0"/>
          <w:color w:val="24292f"/>
          <w:u w:color="24292f"/>
          <w:shd w:val="clear" w:color="auto" w:fill="ffffff"/>
          <w:rtl w:val="0"/>
          <w:lang w:val="it-IT"/>
          <w14:textFill>
            <w14:solidFill>
              <w14:srgbClr w14:val="24292F"/>
            </w14:solidFill>
          </w14:textFill>
        </w:rPr>
        <w:t>package hello.world;</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lang w:val="it-IT"/>
          <w14:textFill>
            <w14:solidFill>
              <w14:srgbClr w14:val="24292F"/>
            </w14:solidFill>
          </w14:textFill>
        </w:rPr>
      </w:pPr>
      <w:r>
        <w:rPr>
          <w:rStyle w:val="None"/>
          <w:rFonts w:ascii="Times New Roman" w:hAnsi="Times New Roman"/>
          <w:outline w:val="0"/>
          <w:color w:val="24292f"/>
          <w:u w:color="24292f"/>
          <w:shd w:val="clear" w:color="auto" w:fill="ffffff"/>
          <w:rtl w:val="0"/>
          <w:lang w:val="it-IT"/>
          <w14:textFill>
            <w14:solidFill>
              <w14:srgbClr w14:val="24292F"/>
            </w14:solidFill>
          </w14:textFill>
        </w:rPr>
        <w:t>import io.micronaut.http.MediaType;</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lang w:val="it-IT"/>
          <w14:textFill>
            <w14:solidFill>
              <w14:srgbClr w14:val="24292F"/>
            </w14:solidFill>
          </w14:textFill>
        </w:rPr>
      </w:pPr>
      <w:r>
        <w:rPr>
          <w:rStyle w:val="None"/>
          <w:rFonts w:ascii="Times New Roman" w:hAnsi="Times New Roman"/>
          <w:outline w:val="0"/>
          <w:color w:val="24292f"/>
          <w:u w:color="24292f"/>
          <w:shd w:val="clear" w:color="auto" w:fill="ffffff"/>
          <w:rtl w:val="0"/>
          <w:lang w:val="it-IT"/>
          <w14:textFill>
            <w14:solidFill>
              <w14:srgbClr w14:val="24292F"/>
            </w14:solidFill>
          </w14:textFill>
        </w:rPr>
        <w:t>import io.micronaut.http.annotation.Controller;</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lang w:val="it-IT"/>
          <w14:textFill>
            <w14:solidFill>
              <w14:srgbClr w14:val="24292F"/>
            </w14:solidFill>
          </w14:textFill>
        </w:rPr>
      </w:pPr>
      <w:r>
        <w:rPr>
          <w:rStyle w:val="None"/>
          <w:rFonts w:ascii="Times New Roman" w:hAnsi="Times New Roman"/>
          <w:outline w:val="0"/>
          <w:color w:val="24292f"/>
          <w:u w:color="24292f"/>
          <w:shd w:val="clear" w:color="auto" w:fill="ffffff"/>
          <w:rtl w:val="0"/>
          <w:lang w:val="it-IT"/>
          <w14:textFill>
            <w14:solidFill>
              <w14:srgbClr w14:val="24292F"/>
            </w14:solidFill>
          </w14:textFill>
        </w:rPr>
        <w:t>import io.micronaut.http.annotation.Get;</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@Controller("/hello") public class HelloController {</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@Get(produces = MediaType.TEXT_PLAIN)</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public String index() {</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return "Hello from Micronaut"; }</w:t>
      </w:r>
    </w:p>
    <w:p>
      <w:pPr>
        <w:pStyle w:val="Default"/>
        <w:spacing w:before="0" w:after="320" w:line="240" w:lineRule="auto"/>
        <w:rPr>
          <w:ins w:id="311" w:date="2022-07-24T07:25: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 }</w:t>
      </w:r>
    </w:p>
    <w:p>
      <w:pPr>
        <w:pStyle w:val="Default"/>
        <w:spacing w:before="0" w:after="320" w:line="240" w:lineRule="auto"/>
        <w:rPr>
          <w:ins w:id="312" w:date="2022-07-24T07:25: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13" w:date="2022-07-24T07:25: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14" w:date="2022-07-24T07:25: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15" w:date="2022-07-24T07:25: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16" w:date="2022-07-24T07:25: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17" w:date="2022-07-24T07:25: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18" w:date="2022-07-24T07:25: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19" w:date="2022-07-24T07:25: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20" w:date="2022-07-24T07:25: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21" w:date="2022-07-25T12: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drawing xmlns:a="http://schemas.openxmlformats.org/drawingml/2006/main">
          <wp:anchor distT="152400" distB="152400" distL="152400" distR="152400" simplePos="0" relativeHeight="251662336" behindDoc="0" locked="0" layoutInCell="1" allowOverlap="1">
            <wp:simplePos x="0" y="0"/>
            <wp:positionH relativeFrom="page">
              <wp:posOffset>1024889</wp:posOffset>
            </wp:positionH>
            <wp:positionV relativeFrom="page">
              <wp:posOffset>505455</wp:posOffset>
            </wp:positionV>
            <wp:extent cx="3794560" cy="5486400"/>
            <wp:effectExtent l="0" t="0" r="0" b="0"/>
            <wp:wrapThrough wrapText="bothSides" distL="152400" distR="152400">
              <wp:wrapPolygon edited="1">
                <wp:start x="0" y="0"/>
                <wp:lineTo x="21600" y="0"/>
                <wp:lineTo x="21600" y="21600"/>
                <wp:lineTo x="0" y="21600"/>
                <wp:lineTo x="0" y="0"/>
              </wp:wrapPolygon>
            </wp:wrapThrough>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7">
                      <a:extLst/>
                    </a:blip>
                    <a:stretch>
                      <a:fillRect/>
                    </a:stretch>
                  </pic:blipFill>
                  <pic:spPr>
                    <a:xfrm>
                      <a:off x="0" y="0"/>
                      <a:ext cx="3794560" cy="5486400"/>
                    </a:xfrm>
                    <a:prstGeom prst="rect">
                      <a:avLst/>
                    </a:prstGeom>
                    <a:ln w="12700" cap="flat">
                      <a:noFill/>
                      <a:miter lim="400000"/>
                    </a:ln>
                    <a:effectLst/>
                  </pic:spPr>
                </pic:pic>
              </a:graphicData>
            </a:graphic>
          </wp:anchor>
        </w:drawing>
      </w:r>
    </w:p>
    <w:p>
      <w:pPr>
        <w:pStyle w:val="Default"/>
        <w:spacing w:before="0" w:after="320" w:line="240" w:lineRule="auto"/>
        <w:rPr>
          <w:ins w:id="322" w:date="2022-07-25T12: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23" w:date="2022-07-25T12: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24" w:date="2022-07-25T12: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25" w:date="2022-07-25T12: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26" w:date="2022-07-25T12: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27" w:date="2022-07-25T12: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28" w:date="2022-07-25T12: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29" w:date="2022-07-25T12: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30" w:date="2022-07-25T12: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31" w:date="2022-07-25T12: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32" w:date="2022-07-25T12: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33" w:date="2022-07-25T12: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34" w:date="2022-07-25T12:11:00Z" w:author="s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ins w:id="335" w:date="2022-07-25T04:36:00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Save file as HelloController.java. Files will look as in above. Now to run from command </w:t>
        </w:r>
      </w:ins>
      <w:ins w:id="336" w:date="2022-07-25T04:36:00Z" w:author="s patni">
        <w:r>
          <w:rPr>
            <w:rStyle w:val="None"/>
            <w:rFonts w:ascii="Times New Roman" w:hAnsi="Times New Roman"/>
            <w:outline w:val="0"/>
            <w:color w:val="24292f"/>
            <w:u w:color="24292f"/>
            <w:shd w:val="clear" w:color="auto" w:fill="ffffff"/>
            <w:rtl w:val="0"/>
            <w:lang w:val="en-US"/>
            <w14:textFill>
              <w14:solidFill>
                <w14:srgbClr w14:val="24292F"/>
              </w14:solidFill>
            </w14:textFill>
          </w:rPr>
          <w:t>prompt :</w:t>
        </w:r>
      </w:ins>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cd ~/hello-world</w:t>
      </w: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./gradlew run </w:t>
      </w:r>
    </w:p>
    <w:p>
      <w:pPr>
        <w:pStyle w:val="Default"/>
        <w:spacing w:before="0" w:after="320" w:line="240" w:lineRule="auto"/>
        <w:rPr>
          <w:ins w:id="337" w:date="2022-08-02T11:53:00Z" w:author="sanjay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curl </w:t>
      </w:r>
      <w:r>
        <w:rPr>
          <w:rStyle w:val="Hyperlink.5"/>
          <w:rFonts w:ascii="Times New Roman" w:cs="Times New Roman" w:hAnsi="Times New Roman" w:eastAsia="Times New Roman"/>
          <w:outline w:val="0"/>
          <w:color w:val="0000ff"/>
          <w:u w:val="single" w:color="0000ff"/>
          <w:shd w:val="clear" w:color="auto" w:fill="ffffff"/>
          <w:lang w:val="pt-PT"/>
          <w14:textOutline w14:w="12700" w14:cap="flat">
            <w14:noFill/>
            <w14:miter w14:lim="400000"/>
          </w14:textOutline>
          <w14:textFill>
            <w14:solidFill>
              <w14:srgbClr w14:val="0000FF"/>
            </w14:solidFill>
          </w14:textFill>
        </w:rPr>
        <w:fldChar w:fldCharType="begin" w:fldLock="0"/>
      </w:r>
      <w:r>
        <w:rPr>
          <w:rStyle w:val="Hyperlink.5"/>
          <w:rFonts w:ascii="Times New Roman" w:cs="Times New Roman" w:hAnsi="Times New Roman" w:eastAsia="Times New Roman"/>
          <w:outline w:val="0"/>
          <w:color w:val="0000ff"/>
          <w:u w:val="single" w:color="0000ff"/>
          <w:shd w:val="clear" w:color="auto" w:fill="ffffff"/>
          <w:lang w:val="pt-PT"/>
          <w14:textOutline w14:w="12700" w14:cap="flat">
            <w14:noFill/>
            <w14:miter w14:lim="400000"/>
          </w14:textOutline>
          <w14:textFill>
            <w14:solidFill>
              <w14:srgbClr w14:val="0000FF"/>
            </w14:solidFill>
          </w14:textFill>
        </w:rPr>
        <w:instrText xml:space="preserve"> HYPERLINK "http://localhost:8080/hello"</w:instrText>
      </w:r>
      <w:r>
        <w:rPr>
          <w:rStyle w:val="Hyperlink.5"/>
          <w:rFonts w:ascii="Times New Roman" w:cs="Times New Roman" w:hAnsi="Times New Roman" w:eastAsia="Times New Roman"/>
          <w:outline w:val="0"/>
          <w:color w:val="0000ff"/>
          <w:u w:val="single" w:color="0000ff"/>
          <w:shd w:val="clear" w:color="auto" w:fill="ffffff"/>
          <w:lang w:val="pt-PT"/>
          <w14:textOutline w14:w="12700" w14:cap="flat">
            <w14:noFill/>
            <w14:miter w14:lim="400000"/>
          </w14:textOutline>
          <w14:textFill>
            <w14:solidFill>
              <w14:srgbClr w14:val="0000FF"/>
            </w14:solidFill>
          </w14:textFill>
        </w:rPr>
        <w:fldChar w:fldCharType="separate" w:fldLock="0"/>
      </w:r>
      <w:r>
        <w:rPr>
          <w:rStyle w:val="Hyperlink.5"/>
          <w:rFonts w:ascii="Times New Roman" w:hAnsi="Times New Roman"/>
          <w:outline w:val="0"/>
          <w:color w:val="0000ff"/>
          <w:u w:val="single" w:color="0000ff"/>
          <w:shd w:val="clear" w:color="auto" w:fill="ffffff"/>
          <w:rtl w:val="0"/>
          <w:lang w:val="pt-PT"/>
          <w14:textOutline w14:w="12700" w14:cap="flat">
            <w14:noFill/>
            <w14:miter w14:lim="400000"/>
          </w14:textOutline>
          <w14:textFill>
            <w14:solidFill>
              <w14:srgbClr w14:val="0000FF"/>
            </w14:solidFill>
          </w14:textFill>
        </w:rPr>
        <w:t>http://localhost:8080/hello</w:t>
      </w:r>
      <w:r>
        <w:rPr/>
        <w:fldChar w:fldCharType="end" w:fldLock="0"/>
      </w:r>
    </w:p>
    <w:p>
      <w:pPr>
        <w:pStyle w:val="Default"/>
        <w:spacing w:before="0" w:after="320" w:line="240" w:lineRule="auto"/>
        <w:rPr>
          <w:ins w:id="338" w:date="2022-08-02T11:53:00Z" w:author="sanjay patni"/>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ins w:id="339" w:date="2022-08-02T11:53:00Z" w:author="sanjay patni">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You can also run application from </w:t>
        </w:r>
      </w:ins>
      <w:ins w:id="340" w:date="2022-08-02T11:53:00Z" w:author="sanjay patni">
        <w:r>
          <w:rPr>
            <w:rStyle w:val="None"/>
            <w:rFonts w:ascii="Times New Roman" w:hAnsi="Times New Roman"/>
            <w:outline w:val="0"/>
            <w:color w:val="24292f"/>
            <w:u w:color="24292f"/>
            <w:shd w:val="clear" w:color="auto" w:fill="ffffff"/>
            <w:rtl w:val="0"/>
            <w:lang w:val="en-US"/>
            <w14:textFill>
              <w14:solidFill>
                <w14:srgbClr w14:val="24292F"/>
              </w14:solidFill>
            </w14:textFill>
          </w:rPr>
          <w:t>IDE  by</w:t>
        </w:r>
      </w:ins>
      <w:ins w:id="341" w:date="2022-08-02T11:53:00Z" w:author="sanjay patni">
        <w:r>
          <w:rPr>
            <w:rStyle w:val="None"/>
            <w:rFonts w:ascii="Times New Roman" w:hAnsi="Times New Roman"/>
            <w:outline w:val="0"/>
            <w:color w:val="24292f"/>
            <w:u w:color="24292f"/>
            <w:shd w:val="clear" w:color="auto" w:fill="ffffff"/>
            <w:rtl w:val="0"/>
            <w:lang w:val="en-US"/>
            <w14:textFill>
              <w14:solidFill>
                <w14:srgbClr w14:val="24292F"/>
              </w14:solidFill>
            </w14:textFill>
          </w:rPr>
          <w:t xml:space="preserve"> selecting Application.java and right clicking and running.</w:t>
        </w:r>
      </w:ins>
    </w:p>
    <w:p>
      <w:pPr>
        <w:pStyle w:val="Default"/>
        <w:spacing w:before="0" w:after="320" w:line="240" w:lineRule="auto"/>
        <w:rPr>
          <w:rStyle w:val="None"/>
          <w:rFonts w:ascii="Times New Roman" w:cs="Times New Roman" w:hAnsi="Times New Roman" w:eastAsia="Times New Roman"/>
          <w:outline w:val="0"/>
          <w:color w:val="24292f"/>
          <w:u w:color="24292f"/>
          <w:shd w:val="clear" w:color="auto" w:fill="ffffff"/>
          <w14:textFill>
            <w14:solidFill>
              <w14:srgbClr w14:val="24292F"/>
            </w14:solidFill>
          </w14:textFill>
        </w:rPr>
      </w:pPr>
    </w:p>
    <w:p>
      <w:pPr>
        <w:pStyle w:val="Default"/>
        <w:spacing w:before="0" w:after="320" w:line="240" w:lineRule="auto"/>
        <w:rPr>
          <w:ins w:id="342" w:date="2022-09-30T15:15:58Z" w:author="s patni"/>
          <w:rStyle w:val="None A"/>
        </w:rPr>
      </w:pPr>
      <w:r>
        <w:rPr>
          <w:rStyle w:val="None"/>
          <w:rFonts w:ascii="Times New Roman" w:hAnsi="Times New Roman"/>
          <w:outline w:val="0"/>
          <w:color w:val="24292f"/>
          <w:u w:color="24292f"/>
          <w:shd w:val="clear" w:color="auto" w:fill="ffffff"/>
          <w:rtl w:val="0"/>
          <w:lang w:val="fr-FR"/>
          <w14:textFill>
            <w14:solidFill>
              <w14:srgbClr w14:val="24292F"/>
            </w14:solidFill>
          </w14:textFill>
        </w:rPr>
        <w:t xml:space="preserve">[1] : </w:t>
      </w:r>
      <w:r>
        <w:rPr>
          <w:rStyle w:val="Hyperlink.6"/>
          <w:rFonts w:ascii="Times New Roman" w:cs="Times New Roman" w:hAnsi="Times New Roman" w:eastAsia="Times New Roman"/>
          <w:outline w:val="0"/>
          <w:color w:val="0000ff"/>
          <w:u w:val="single" w:color="0000ff"/>
          <w:shd w:val="clear" w:color="auto" w:fill="ffffff"/>
          <w:lang w:val="en-US"/>
          <w14:textOutline w14:w="12700" w14:cap="flat">
            <w14:noFill/>
            <w14:miter w14:lim="400000"/>
          </w14:textOutline>
          <w14:textFill>
            <w14:solidFill>
              <w14:srgbClr w14:val="0000FF"/>
            </w14:solidFill>
          </w14:textFill>
        </w:rPr>
        <w:fldChar w:fldCharType="begin" w:fldLock="0"/>
      </w:r>
      <w:r>
        <w:rPr>
          <w:rStyle w:val="Hyperlink.6"/>
          <w:rFonts w:ascii="Times New Roman" w:cs="Times New Roman" w:hAnsi="Times New Roman" w:eastAsia="Times New Roman"/>
          <w:outline w:val="0"/>
          <w:color w:val="0000ff"/>
          <w:u w:val="single" w:color="0000ff"/>
          <w:shd w:val="clear" w:color="auto" w:fill="ffffff"/>
          <w:lang w:val="en-US"/>
          <w14:textOutline w14:w="12700" w14:cap="flat">
            <w14:noFill/>
            <w14:miter w14:lim="400000"/>
          </w14:textOutline>
          <w14:textFill>
            <w14:solidFill>
              <w14:srgbClr w14:val="0000FF"/>
            </w14:solidFill>
          </w14:textFill>
        </w:rPr>
        <w:instrText xml:space="preserve"> HYPERLINK "https://walkingtreetech.medium.com/spring-boot-vs-micronaut-the-battle-unleashed-2682354a88e9"</w:instrText>
      </w:r>
      <w:r>
        <w:rPr>
          <w:rStyle w:val="Hyperlink.6"/>
          <w:rFonts w:ascii="Times New Roman" w:cs="Times New Roman" w:hAnsi="Times New Roman" w:eastAsia="Times New Roman"/>
          <w:outline w:val="0"/>
          <w:color w:val="0000ff"/>
          <w:u w:val="single" w:color="0000ff"/>
          <w:shd w:val="clear" w:color="auto" w:fill="ffffff"/>
          <w:lang w:val="en-US"/>
          <w14:textOutline w14:w="12700" w14:cap="flat">
            <w14:noFill/>
            <w14:miter w14:lim="400000"/>
          </w14:textOutline>
          <w14:textFill>
            <w14:solidFill>
              <w14:srgbClr w14:val="0000FF"/>
            </w14:solidFill>
          </w14:textFill>
        </w:rPr>
        <w:fldChar w:fldCharType="separate" w:fldLock="0"/>
      </w:r>
      <w:r>
        <w:rPr>
          <w:rStyle w:val="Hyperlink.6"/>
          <w:rFonts w:ascii="Times New Roman" w:hAnsi="Times New Roman"/>
          <w:outline w:val="0"/>
          <w:color w:val="0000ff"/>
          <w:u w:val="single" w:color="0000ff"/>
          <w:shd w:val="clear" w:color="auto" w:fill="ffffff"/>
          <w:rtl w:val="0"/>
          <w:lang w:val="en-US"/>
          <w14:textOutline w14:w="12700" w14:cap="flat">
            <w14:noFill/>
            <w14:miter w14:lim="400000"/>
          </w14:textOutline>
          <w14:textFill>
            <w14:solidFill>
              <w14:srgbClr w14:val="0000FF"/>
            </w14:solidFill>
          </w14:textFill>
        </w:rPr>
        <w:t>https://walkingtreetech.medium.com/spring-boot-vs-micronaut-the-battle-unleashed-2682354a88e9</w:t>
      </w:r>
      <w:r>
        <w:rPr/>
        <w:fldChar w:fldCharType="end" w:fldLock="0"/>
      </w:r>
    </w:p>
    <w:p>
      <w:pPr>
        <w:pStyle w:val="Default"/>
        <w:spacing w:before="0" w:after="320" w:line="240" w:lineRule="auto"/>
        <w:rPr>
          <w:ins w:id="343" w:date="2022-09-30T15:15:58Z" w:author="s patni"/>
          <w:rStyle w:val="None A"/>
        </w:rPr>
      </w:pPr>
      <w:ins w:id="344" w:date="2022-09-30T15:15:58Z" w:author="s patni">
        <w:r>
          <w:rPr>
            <w:rStyle w:val="None A"/>
            <w:rtl w:val="0"/>
            <w:lang w:val="en-US"/>
          </w:rPr>
          <w:t>To Review</w:t>
        </w:r>
      </w:ins>
    </w:p>
    <w:p>
      <w:pPr>
        <w:pStyle w:val="Default"/>
        <w:spacing w:before="0" w:after="320" w:line="240" w:lineRule="auto"/>
      </w:pPr>
      <w:ins w:id="345" w:date="2022-10-22T16:36:28Z" w:author="s patni">
        <w:r>
          <w:rPr>
            <w:rStyle w:val="None A"/>
            <w:rtl w:val="0"/>
            <w:lang w:val="en-US"/>
          </w:rPr>
          <w:t xml:space="preserve">In this chapter we reviewed features of Micronaut and compared those with Spring Boot. Analyzed  sample domains </w:t>
        </w:r>
      </w:ins>
      <w:ins w:id="346" w:date="2022-10-22T16:36:28Z" w:author="s patni">
        <w:r>
          <w:rPr>
            <w:rStyle w:val="None A"/>
            <w:rtl w:val="0"/>
            <w:lang w:val="en-US"/>
          </w:rPr>
          <w:t xml:space="preserve">- </w:t>
        </w:r>
      </w:ins>
      <w:ins w:id="347" w:date="2022-10-22T16:36:28Z" w:author="s patni">
        <w:r>
          <w:rPr>
            <w:rStyle w:val="None A"/>
            <w:rtl w:val="0"/>
            <w:lang w:val="en-US"/>
          </w:rPr>
          <w:t>flight status and message to create a portfolio of APIs using Micronaut.</w:t>
        </w:r>
      </w:ins>
    </w:p>
    <w:sectPr>
      <w:headerReference w:type="default" r:id="rId8"/>
      <w:headerReference w:type="even" r:id="rId9"/>
      <w:footerReference w:type="default" r:id="rId10"/>
      <w:footerReference w:type="even" r:id="rId11"/>
      <w:pgSz w:w="12240" w:h="15840" w:orient="portrait"/>
      <w:pgMar w:top="1440" w:right="1800" w:bottom="1440" w:left="1800" w:header="700" w:footer="80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Nardone, Massimo (Cognizant)" w:date="2022-09-23T12:14:00Z">
    <w:p w14:paraId="1111FFFF">
      <w:pPr>
        <w:pStyle w:val="Default"/>
      </w:pPr>
    </w:p>
    <w:p w14:paraId="11120000">
      <w:pPr>
        <w:pStyle w:val="Default"/>
      </w:pPr>
      <w:r>
        <w:rPr>
          <w:rtl w:val="0"/>
        </w:rPr>
        <w:t xml:space="preserve">TR comments. A nice chapter about Micronout. </w:t>
      </w:r>
    </w:p>
    <w:p w14:paraId="11120001">
      <w:pPr>
        <w:pStyle w:val="Default"/>
      </w:pPr>
      <w:r>
        <w:rPr>
          <w:rtl w:val="0"/>
        </w:rPr>
        <w:t>I think it is well structured and updates are ok.</w:t>
      </w:r>
    </w:p>
    <w:p w14:paraId="11120002">
      <w:pPr>
        <w:pStyle w:val="Default"/>
      </w:pPr>
      <w:r>
        <w:rPr>
          <w:rtl w:val="0"/>
        </w:rPr>
        <w:t>Updates are ok. Can you add a summary please?</w:t>
      </w:r>
    </w:p>
    <w:p w14:paraId="11120003">
      <w:pPr>
        <w:pStyle w:val="Default"/>
      </w:pPr>
    </w:p>
    <w:p w14:paraId="11120004">
      <w:pPr>
        <w:pStyle w:val="Default"/>
      </w:pPr>
      <w:r>
        <w:rPr>
          <w:rtl w:val="0"/>
        </w:rPr>
        <w:t>Commands and links are ok.</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 w:name="Courier New">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Helvetica Neue" w:cs="Helvetica Neue" w:hAnsi="Helvetica Neue" w:eastAsia="Helvetica Neue"/>
        <w:b w:val="0"/>
        <w:bCs w:val="0"/>
        <w:i w:val="0"/>
        <w:iCs w:val="0"/>
        <w:caps w:val="0"/>
        <w:smallCaps w:val="0"/>
        <w:strike w:val="0"/>
        <w:dstrike w:val="0"/>
        <w:outline w:val="0"/>
        <w:emboss w:val="0"/>
        <w:imprint w:val="0"/>
        <w:color w:val="24282e"/>
        <w:spacing w:val="0"/>
        <w:w w:val="100"/>
        <w:kern w:val="0"/>
        <w:position w:val="0"/>
        <w:highlight w:val="none"/>
        <w:vertAlign w:val="baseline"/>
      </w:rPr>
    </w:lvl>
    <w:lvl w:ilvl="1">
      <w:start w:val="1"/>
      <w:numFmt w:val="bullet"/>
      <w:suff w:val="tab"/>
      <w:lvlText w:val="•"/>
      <w:lvlJc w:val="left"/>
      <w:pPr>
        <w:ind w:left="815" w:hanging="375"/>
      </w:pPr>
      <w:rPr>
        <w:rFonts w:ascii="Helvetica Neue" w:cs="Helvetica Neue" w:hAnsi="Helvetica Neue" w:eastAsia="Helvetica Neue"/>
        <w:b w:val="0"/>
        <w:bCs w:val="0"/>
        <w:i w:val="0"/>
        <w:iCs w:val="0"/>
        <w:caps w:val="0"/>
        <w:smallCaps w:val="0"/>
        <w:strike w:val="0"/>
        <w:dstrike w:val="0"/>
        <w:outline w:val="0"/>
        <w:emboss w:val="0"/>
        <w:imprint w:val="0"/>
        <w:color w:val="24282e"/>
        <w:spacing w:val="0"/>
        <w:w w:val="100"/>
        <w:kern w:val="0"/>
        <w:position w:val="0"/>
        <w:highlight w:val="none"/>
        <w:vertAlign w:val="baseline"/>
      </w:rPr>
    </w:lvl>
    <w:lvl w:ilvl="2">
      <w:start w:val="1"/>
      <w:numFmt w:val="bullet"/>
      <w:suff w:val="tab"/>
      <w:lvlText w:val="•"/>
      <w:lvlJc w:val="left"/>
      <w:pPr>
        <w:ind w:left="1035" w:hanging="375"/>
      </w:pPr>
      <w:rPr>
        <w:rFonts w:ascii="Helvetica Neue" w:cs="Helvetica Neue" w:hAnsi="Helvetica Neue" w:eastAsia="Helvetica Neue"/>
        <w:b w:val="0"/>
        <w:bCs w:val="0"/>
        <w:i w:val="0"/>
        <w:iCs w:val="0"/>
        <w:caps w:val="0"/>
        <w:smallCaps w:val="0"/>
        <w:strike w:val="0"/>
        <w:dstrike w:val="0"/>
        <w:outline w:val="0"/>
        <w:emboss w:val="0"/>
        <w:imprint w:val="0"/>
        <w:color w:val="24282e"/>
        <w:spacing w:val="0"/>
        <w:w w:val="100"/>
        <w:kern w:val="0"/>
        <w:position w:val="0"/>
        <w:highlight w:val="none"/>
        <w:vertAlign w:val="baseline"/>
      </w:rPr>
    </w:lvl>
    <w:lvl w:ilvl="3">
      <w:start w:val="1"/>
      <w:numFmt w:val="bullet"/>
      <w:suff w:val="tab"/>
      <w:lvlText w:val="•"/>
      <w:lvlJc w:val="left"/>
      <w:pPr>
        <w:ind w:left="1255" w:hanging="375"/>
      </w:pPr>
      <w:rPr>
        <w:rFonts w:ascii="Helvetica Neue" w:cs="Helvetica Neue" w:hAnsi="Helvetica Neue" w:eastAsia="Helvetica Neue"/>
        <w:b w:val="0"/>
        <w:bCs w:val="0"/>
        <w:i w:val="0"/>
        <w:iCs w:val="0"/>
        <w:caps w:val="0"/>
        <w:smallCaps w:val="0"/>
        <w:strike w:val="0"/>
        <w:dstrike w:val="0"/>
        <w:outline w:val="0"/>
        <w:emboss w:val="0"/>
        <w:imprint w:val="0"/>
        <w:color w:val="24282e"/>
        <w:spacing w:val="0"/>
        <w:w w:val="100"/>
        <w:kern w:val="0"/>
        <w:position w:val="0"/>
        <w:highlight w:val="none"/>
        <w:vertAlign w:val="baseline"/>
      </w:rPr>
    </w:lvl>
    <w:lvl w:ilvl="4">
      <w:start w:val="1"/>
      <w:numFmt w:val="bullet"/>
      <w:suff w:val="tab"/>
      <w:lvlText w:val="•"/>
      <w:lvlJc w:val="left"/>
      <w:pPr>
        <w:ind w:left="1475" w:hanging="375"/>
      </w:pPr>
      <w:rPr>
        <w:rFonts w:ascii="Helvetica Neue" w:cs="Helvetica Neue" w:hAnsi="Helvetica Neue" w:eastAsia="Helvetica Neue"/>
        <w:b w:val="0"/>
        <w:bCs w:val="0"/>
        <w:i w:val="0"/>
        <w:iCs w:val="0"/>
        <w:caps w:val="0"/>
        <w:smallCaps w:val="0"/>
        <w:strike w:val="0"/>
        <w:dstrike w:val="0"/>
        <w:outline w:val="0"/>
        <w:emboss w:val="0"/>
        <w:imprint w:val="0"/>
        <w:color w:val="24282e"/>
        <w:spacing w:val="0"/>
        <w:w w:val="100"/>
        <w:kern w:val="0"/>
        <w:position w:val="0"/>
        <w:highlight w:val="none"/>
        <w:vertAlign w:val="baseline"/>
      </w:rPr>
    </w:lvl>
    <w:lvl w:ilvl="5">
      <w:start w:val="1"/>
      <w:numFmt w:val="bullet"/>
      <w:suff w:val="tab"/>
      <w:lvlText w:val="•"/>
      <w:lvlJc w:val="left"/>
      <w:pPr>
        <w:ind w:left="1695" w:hanging="375"/>
      </w:pPr>
      <w:rPr>
        <w:rFonts w:ascii="Helvetica Neue" w:cs="Helvetica Neue" w:hAnsi="Helvetica Neue" w:eastAsia="Helvetica Neue"/>
        <w:b w:val="0"/>
        <w:bCs w:val="0"/>
        <w:i w:val="0"/>
        <w:iCs w:val="0"/>
        <w:caps w:val="0"/>
        <w:smallCaps w:val="0"/>
        <w:strike w:val="0"/>
        <w:dstrike w:val="0"/>
        <w:outline w:val="0"/>
        <w:emboss w:val="0"/>
        <w:imprint w:val="0"/>
        <w:color w:val="24282e"/>
        <w:spacing w:val="0"/>
        <w:w w:val="100"/>
        <w:kern w:val="0"/>
        <w:position w:val="0"/>
        <w:highlight w:val="none"/>
        <w:vertAlign w:val="baseline"/>
      </w:rPr>
    </w:lvl>
    <w:lvl w:ilvl="6">
      <w:start w:val="1"/>
      <w:numFmt w:val="bullet"/>
      <w:suff w:val="tab"/>
      <w:lvlText w:val="•"/>
      <w:lvlJc w:val="left"/>
      <w:pPr>
        <w:ind w:left="1915" w:hanging="375"/>
      </w:pPr>
      <w:rPr>
        <w:rFonts w:ascii="Helvetica Neue" w:cs="Helvetica Neue" w:hAnsi="Helvetica Neue" w:eastAsia="Helvetica Neue"/>
        <w:b w:val="0"/>
        <w:bCs w:val="0"/>
        <w:i w:val="0"/>
        <w:iCs w:val="0"/>
        <w:caps w:val="0"/>
        <w:smallCaps w:val="0"/>
        <w:strike w:val="0"/>
        <w:dstrike w:val="0"/>
        <w:outline w:val="0"/>
        <w:emboss w:val="0"/>
        <w:imprint w:val="0"/>
        <w:color w:val="24282e"/>
        <w:spacing w:val="0"/>
        <w:w w:val="100"/>
        <w:kern w:val="0"/>
        <w:position w:val="0"/>
        <w:highlight w:val="none"/>
        <w:vertAlign w:val="baseline"/>
      </w:rPr>
    </w:lvl>
    <w:lvl w:ilvl="7">
      <w:start w:val="1"/>
      <w:numFmt w:val="bullet"/>
      <w:suff w:val="tab"/>
      <w:lvlText w:val="•"/>
      <w:lvlJc w:val="left"/>
      <w:pPr>
        <w:ind w:left="2135" w:hanging="375"/>
      </w:pPr>
      <w:rPr>
        <w:rFonts w:ascii="Helvetica Neue" w:cs="Helvetica Neue" w:hAnsi="Helvetica Neue" w:eastAsia="Helvetica Neue"/>
        <w:b w:val="0"/>
        <w:bCs w:val="0"/>
        <w:i w:val="0"/>
        <w:iCs w:val="0"/>
        <w:caps w:val="0"/>
        <w:smallCaps w:val="0"/>
        <w:strike w:val="0"/>
        <w:dstrike w:val="0"/>
        <w:outline w:val="0"/>
        <w:emboss w:val="0"/>
        <w:imprint w:val="0"/>
        <w:color w:val="24282e"/>
        <w:spacing w:val="0"/>
        <w:w w:val="100"/>
        <w:kern w:val="0"/>
        <w:position w:val="0"/>
        <w:highlight w:val="none"/>
        <w:vertAlign w:val="baseline"/>
      </w:rPr>
    </w:lvl>
    <w:lvl w:ilvl="8">
      <w:start w:val="1"/>
      <w:numFmt w:val="bullet"/>
      <w:suff w:val="tab"/>
      <w:lvlText w:val="•"/>
      <w:lvlJc w:val="left"/>
      <w:pPr>
        <w:ind w:left="2355" w:hanging="375"/>
      </w:pPr>
      <w:rPr>
        <w:rFonts w:ascii="Helvetica Neue" w:cs="Helvetica Neue" w:hAnsi="Helvetica Neue" w:eastAsia="Helvetica Neue"/>
        <w:b w:val="0"/>
        <w:bCs w:val="0"/>
        <w:i w:val="0"/>
        <w:iCs w:val="0"/>
        <w:caps w:val="0"/>
        <w:smallCaps w:val="0"/>
        <w:strike w:val="0"/>
        <w:dstrike w:val="0"/>
        <w:outline w:val="0"/>
        <w:emboss w:val="0"/>
        <w:imprint w:val="0"/>
        <w:color w:val="24282e"/>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Numbered.0"/>
  </w:abstractNum>
  <w:abstractNum w:abstractNumId="5">
    <w:multiLevelType w:val="hybridMultilevel"/>
    <w:styleLink w:val="Numbered.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Numbered.1"/>
  </w:abstractNum>
  <w:abstractNum w:abstractNumId="7">
    <w:multiLevelType w:val="hybridMultilevel"/>
    <w:styleLink w:val="Numbered.1"/>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Lettered"/>
  </w:abstractNum>
  <w:abstractNum w:abstractNumId="9">
    <w:multiLevelType w:val="hybridMultilevel"/>
    <w:styleLink w:val="Lettered"/>
    <w:lvl w:ilvl="0">
      <w:start w:val="1"/>
      <w:numFmt w:val="lowerLetter"/>
      <w:suff w:val="tab"/>
      <w:lvlText w:val="%1."/>
      <w:lvlJc w:val="left"/>
      <w:pPr>
        <w:ind w:left="316" w:hanging="31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316" w:hanging="31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2316" w:hanging="31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3316" w:hanging="31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16" w:hanging="31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5316" w:hanging="31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6316" w:hanging="31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7316" w:hanging="31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8316" w:hanging="31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decimal"/>
        <w:suff w:val="tab"/>
        <w:lvlText w:val="%1."/>
        <w:lvlJc w:val="left"/>
        <w:pPr>
          <w:tabs>
            <w:tab w:val="num" w:pos="253"/>
          </w:tabs>
          <w:ind w:left="793" w:hanging="7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1053"/>
          </w:tabs>
          <w:ind w:left="1593" w:hanging="7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num" w:pos="1853"/>
          </w:tabs>
          <w:ind w:left="2393" w:hanging="7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653"/>
          </w:tabs>
          <w:ind w:left="3193" w:hanging="7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num" w:pos="3453"/>
          </w:tabs>
          <w:ind w:left="3993" w:hanging="7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num" w:pos="4253"/>
          </w:tabs>
          <w:ind w:left="4793" w:hanging="7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5053"/>
          </w:tabs>
          <w:ind w:left="5593" w:hanging="7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num" w:pos="5853"/>
          </w:tabs>
          <w:ind w:left="6393" w:hanging="7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num" w:pos="6653"/>
          </w:tabs>
          <w:ind w:left="7193" w:hanging="7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4"/>
    <w:lvlOverride w:ilvl="0">
      <w:startOverride w:val="3"/>
      <w:lvl w:ilvl="0">
        <w:start w:val="3"/>
        <w:numFmt w:val="decimal"/>
        <w:suff w:val="tab"/>
        <w:lvlText w:val="%1."/>
        <w:lvlJc w:val="left"/>
        <w:pPr>
          <w:tabs>
            <w:tab w:val="num" w:pos="253"/>
          </w:tabs>
          <w:ind w:left="685" w:hanging="6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253"/>
            <w:tab w:val="num" w:pos="1053"/>
          </w:tabs>
          <w:ind w:left="1485" w:hanging="6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253"/>
            <w:tab w:val="num" w:pos="1853"/>
          </w:tabs>
          <w:ind w:left="2285" w:hanging="6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253"/>
            <w:tab w:val="num" w:pos="2653"/>
          </w:tabs>
          <w:ind w:left="3085" w:hanging="6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253"/>
            <w:tab w:val="num" w:pos="3453"/>
          </w:tabs>
          <w:ind w:left="3885" w:hanging="6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253"/>
            <w:tab w:val="num" w:pos="4253"/>
          </w:tabs>
          <w:ind w:left="4685" w:hanging="6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253"/>
            <w:tab w:val="num" w:pos="5053"/>
          </w:tabs>
          <w:ind w:left="5485" w:hanging="6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253"/>
            <w:tab w:val="num" w:pos="5853"/>
          </w:tabs>
          <w:ind w:left="6285" w:hanging="6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253"/>
            <w:tab w:val="num" w:pos="6653"/>
          </w:tabs>
          <w:ind w:left="7085" w:hanging="6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4"/>
    <w:lvlOverride w:ilvl="0">
      <w:startOverride w:val="3"/>
      <w:lvl w:ilvl="0">
        <w:start w:val="3"/>
        <w:numFmt w:val="decimal"/>
        <w:suff w:val="tab"/>
        <w:lvlText w:val="%1."/>
        <w:lvlJc w:val="left"/>
        <w:pPr>
          <w:tabs>
            <w:tab w:val="num" w:pos="253"/>
          </w:tabs>
          <w:ind w:left="577" w:hanging="5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253"/>
            <w:tab w:val="num" w:pos="1053"/>
          </w:tabs>
          <w:ind w:left="1377" w:hanging="5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253"/>
            <w:tab w:val="num" w:pos="1853"/>
          </w:tabs>
          <w:ind w:left="2177" w:hanging="5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253"/>
            <w:tab w:val="num" w:pos="2653"/>
          </w:tabs>
          <w:ind w:left="2977" w:hanging="5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253"/>
            <w:tab w:val="num" w:pos="3453"/>
          </w:tabs>
          <w:ind w:left="3777" w:hanging="5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253"/>
            <w:tab w:val="num" w:pos="4253"/>
          </w:tabs>
          <w:ind w:left="4577" w:hanging="5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253"/>
            <w:tab w:val="num" w:pos="5053"/>
          </w:tabs>
          <w:ind w:left="5377" w:hanging="5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253"/>
            <w:tab w:val="num" w:pos="5853"/>
          </w:tabs>
          <w:ind w:left="6177" w:hanging="5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253"/>
            <w:tab w:val="num" w:pos="6653"/>
          </w:tabs>
          <w:ind w:left="6977" w:hanging="5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4"/>
    <w:lvlOverride w:ilvl="0">
      <w:startOverride w:val="3"/>
      <w:lvl w:ilvl="0">
        <w:start w:val="3"/>
        <w:numFmt w:val="decimal"/>
        <w:suff w:val="tab"/>
        <w:lvlText w:val="%1."/>
        <w:lvlJc w:val="left"/>
        <w:pPr>
          <w:tabs>
            <w:tab w:val="num" w:pos="253"/>
          </w:tabs>
          <w:ind w:left="469" w:hanging="46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253"/>
            <w:tab w:val="num" w:pos="1053"/>
          </w:tabs>
          <w:ind w:left="1269" w:hanging="46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253"/>
            <w:tab w:val="num" w:pos="1853"/>
          </w:tabs>
          <w:ind w:left="2069" w:hanging="46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253"/>
            <w:tab w:val="num" w:pos="2653"/>
          </w:tabs>
          <w:ind w:left="2869" w:hanging="46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253"/>
            <w:tab w:val="num" w:pos="3453"/>
          </w:tabs>
          <w:ind w:left="3669" w:hanging="46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253"/>
            <w:tab w:val="num" w:pos="4253"/>
          </w:tabs>
          <w:ind w:left="4469" w:hanging="46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253"/>
            <w:tab w:val="num" w:pos="5053"/>
          </w:tabs>
          <w:ind w:left="5269" w:hanging="46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253"/>
            <w:tab w:val="num" w:pos="5853"/>
          </w:tabs>
          <w:ind w:left="6069" w:hanging="46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253"/>
            <w:tab w:val="num" w:pos="6653"/>
          </w:tabs>
          <w:ind w:left="6869" w:hanging="46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4"/>
    <w:lvlOverride w:ilvl="0">
      <w:startOverride w:val="3"/>
      <w:lvl w:ilvl="0">
        <w:start w:val="3"/>
        <w:numFmt w:val="decimal"/>
        <w:suff w:val="tab"/>
        <w:lvlText w:val="%1."/>
        <w:lvlJc w:val="left"/>
        <w:pPr>
          <w:tabs>
            <w:tab w:val="num" w:pos="253"/>
          </w:tabs>
          <w:ind w:left="361"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253"/>
            <w:tab w:val="num" w:pos="1053"/>
          </w:tabs>
          <w:ind w:left="1161"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253"/>
            <w:tab w:val="num" w:pos="1853"/>
          </w:tabs>
          <w:ind w:left="1961"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253"/>
            <w:tab w:val="num" w:pos="2653"/>
          </w:tabs>
          <w:ind w:left="2761"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253"/>
            <w:tab w:val="num" w:pos="3453"/>
          </w:tabs>
          <w:ind w:left="3561"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253"/>
            <w:tab w:val="num" w:pos="4253"/>
          </w:tabs>
          <w:ind w:left="4361"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253"/>
            <w:tab w:val="num" w:pos="5053"/>
          </w:tabs>
          <w:ind w:left="5161"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253"/>
            <w:tab w:val="num" w:pos="5853"/>
          </w:tabs>
          <w:ind w:left="5961"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253"/>
            <w:tab w:val="num" w:pos="6653"/>
          </w:tabs>
          <w:ind w:left="6761" w:hanging="36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7"/>
  </w:num>
  <w:num w:numId="13">
    <w:abstractNumId w:val="6"/>
  </w:num>
  <w:num w:numId="14">
    <w:abstractNumId w:val="9"/>
  </w:num>
  <w:num w:numId="15">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1"/>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nl-NL"/>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
    <w:name w:val="Bullet"/>
    <w:pPr>
      <w:numPr>
        <w:numId w:val="1"/>
      </w:numPr>
    </w:pPr>
  </w:style>
  <w:style w:type="character" w:styleId="Hyperlink.1">
    <w:name w:val="Hyperlink.1"/>
    <w:rPr>
      <w:rFonts w:ascii="Times New Roman" w:hAnsi="Times New Roman"/>
      <w:outline w:val="0"/>
      <w:color w:val="0969da"/>
      <w:u w:color="0969da"/>
      <w:shd w:val="clear" w:color="auto" w:fill="ffffff"/>
      <w:lang w:val="en-US"/>
      <w14:textOutline w14:w="12700" w14:cap="flat">
        <w14:noFill/>
        <w14:miter w14:lim="400000"/>
      </w14:textOutline>
      <w14:textFill>
        <w14:solidFill>
          <w14:srgbClr w14:val="0969DA"/>
        </w14:solidFill>
      </w14:textFill>
    </w:rPr>
  </w:style>
  <w:style w:type="numbering" w:styleId="Numbered">
    <w:name w:val="Numbered"/>
    <w:pPr>
      <w:numPr>
        <w:numId w:val="3"/>
      </w:numPr>
    </w:pPr>
  </w:style>
  <w:style w:type="character" w:styleId="None A">
    <w:name w:val="None A"/>
  </w:style>
  <w:style w:type="numbering" w:styleId="Numbered.0">
    <w:name w:val="Numbered.0"/>
    <w:pPr>
      <w:numPr>
        <w:numId w:val="5"/>
      </w:numPr>
    </w:p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Numbered.1">
    <w:name w:val="Numbered.1"/>
    <w:pPr>
      <w:numPr>
        <w:numId w:val="12"/>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outline w:val="0"/>
      <w:color w:val="0000ff"/>
      <w:u w:val="single" w:color="0000ff"/>
      <w:shd w:val="clear" w:color="auto" w:fill="ffffff"/>
      <w:lang w:val="it-IT"/>
      <w14:textOutline w14:w="12700" w14:cap="flat">
        <w14:noFill/>
        <w14:miter w14:lim="400000"/>
      </w14:textOutline>
      <w14:textFill>
        <w14:solidFill>
          <w14:srgbClr w14:val="0000FF"/>
        </w14:solidFill>
      </w14:textFill>
    </w:rPr>
  </w:style>
  <w:style w:type="character" w:styleId="Hyperlink.2">
    <w:name w:val="Hyperlink.2"/>
    <w:basedOn w:val="None"/>
    <w:next w:val="Hyperlink.2"/>
    <w:rPr>
      <w:outline w:val="0"/>
      <w:color w:val="0000ff"/>
      <w:u w:val="single" w:color="0000ff"/>
      <w14:textFill>
        <w14:solidFill>
          <w14:srgbClr w14:val="0000FF"/>
        </w14:solidFill>
      </w14:textFill>
    </w:rPr>
  </w:style>
  <w:style w:type="numbering" w:styleId="Lettered">
    <w:name w:val="Lettered"/>
    <w:pPr>
      <w:numPr>
        <w:numId w:val="14"/>
      </w:numPr>
    </w:pPr>
  </w:style>
  <w:style w:type="character" w:styleId="Hyperlink.3">
    <w:name w:val="Hyperlink.3"/>
    <w:basedOn w:val="None"/>
    <w:next w:val="Hyperlink.3"/>
    <w:rPr>
      <w:outline w:val="0"/>
      <w:color w:val="255aa8"/>
      <w:sz w:val="22"/>
      <w:szCs w:val="22"/>
      <w:u w:val="single" w:color="255aa8"/>
      <w:shd w:val="clear" w:color="auto" w:fill="ffffff"/>
      <w14:textFill>
        <w14:solidFill>
          <w14:srgbClr w14:val="255AA8"/>
        </w14:solidFill>
      </w14:textFill>
    </w:rPr>
  </w:style>
  <w:style w:type="character" w:styleId="Hyperlink.4">
    <w:name w:val="Hyperlink.4"/>
    <w:basedOn w:val="None"/>
    <w:next w:val="Hyperlink.4"/>
    <w:rPr>
      <w:outline w:val="0"/>
      <w:color w:val="0000ff"/>
      <w:sz w:val="22"/>
      <w:szCs w:val="22"/>
      <w:u w:val="single" w:color="0000ff"/>
      <w:shd w:val="clear" w:color="auto" w:fill="ffffff"/>
      <w14:textFill>
        <w14:solidFill>
          <w14:srgbClr w14:val="0000FF"/>
        </w14:solidFill>
      </w14:textFill>
    </w:rPr>
  </w:style>
  <w:style w:type="paragraph" w:styleId="Body B A">
    <w:name w:val="Body B A"/>
    <w:next w:val="Body B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Hyperlink.5">
    <w:name w:val="Hyperlink.5"/>
    <w:basedOn w:val="None"/>
    <w:next w:val="Hyperlink.5"/>
    <w:rPr>
      <w:rFonts w:ascii="Times New Roman" w:cs="Times New Roman" w:hAnsi="Times New Roman" w:eastAsia="Times New Roman"/>
      <w:outline w:val="0"/>
      <w:color w:val="0000ff"/>
      <w:u w:val="single" w:color="0000ff"/>
      <w:shd w:val="clear" w:color="auto" w:fill="ffffff"/>
      <w:lang w:val="pt-PT"/>
      <w14:textOutline w14:w="12700" w14:cap="flat">
        <w14:noFill/>
        <w14:miter w14:lim="400000"/>
      </w14:textOutline>
      <w14:textFill>
        <w14:solidFill>
          <w14:srgbClr w14:val="0000FF"/>
        </w14:solidFill>
      </w14:textFill>
    </w:rPr>
  </w:style>
  <w:style w:type="character" w:styleId="Hyperlink.6">
    <w:name w:val="Hyperlink.6"/>
    <w:basedOn w:val="None"/>
    <w:next w:val="Hyperlink.6"/>
    <w:rPr>
      <w:rFonts w:ascii="Times New Roman" w:cs="Times New Roman" w:hAnsi="Times New Roman" w:eastAsia="Times New Roman"/>
      <w:outline w:val="0"/>
      <w:color w:val="0000ff"/>
      <w:u w:val="single" w:color="0000ff"/>
      <w:shd w:val="clear" w:color="auto" w:fill="ffffff"/>
      <w:lang w:val="en-US"/>
      <w14:textOutline w14:w="12700" w14:cap="flat">
        <w14:noFill/>
        <w14:miter w14:lim="400000"/>
      </w14:textOutline>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